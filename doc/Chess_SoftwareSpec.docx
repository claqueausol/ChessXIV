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5A" w:rsidRDefault="00D1095A" w:rsidP="00D1095A">
      <w:pPr>
        <w:jc w:val="center"/>
      </w:pPr>
      <w:r>
        <w:rPr>
          <w:noProof/>
        </w:rPr>
        <w:drawing>
          <wp:inline distT="0" distB="0" distL="0" distR="0" wp14:anchorId="7368FFC5" wp14:editId="1E29264C">
            <wp:extent cx="5388055" cy="3924300"/>
            <wp:effectExtent l="0" t="0" r="3175" b="0"/>
            <wp:docPr id="1" name="Picture 1" descr="http://thehighlandsri.com/wp-content/uploads/2013/05/grandmaster_chess_setl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ighlandsri.com/wp-content/uploads/2013/05/grandmaster_chess_setl6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8055" cy="3924300"/>
                    </a:xfrm>
                    <a:prstGeom prst="rect">
                      <a:avLst/>
                    </a:prstGeom>
                    <a:noFill/>
                    <a:ln>
                      <a:noFill/>
                    </a:ln>
                  </pic:spPr>
                </pic:pic>
              </a:graphicData>
            </a:graphic>
          </wp:inline>
        </w:drawing>
      </w:r>
    </w:p>
    <w:p w:rsidR="00B13A4D" w:rsidRDefault="00B13A4D" w:rsidP="00B13A4D"/>
    <w:p w:rsidR="00D1095A" w:rsidRPr="00B13A4D" w:rsidRDefault="00D1095A" w:rsidP="00B13A4D">
      <w:pPr>
        <w:pStyle w:val="Title"/>
        <w:jc w:val="center"/>
        <w:rPr>
          <w:rFonts w:ascii="Cambria Math" w:hAnsi="Cambria Math" w:hint="eastAsia"/>
        </w:rPr>
      </w:pPr>
      <w:r w:rsidRPr="00B13A4D">
        <w:rPr>
          <w:rFonts w:ascii="Cambria Math" w:hAnsi="Cambria Math"/>
        </w:rPr>
        <w:t xml:space="preserve">Chess </w:t>
      </w:r>
      <w:r w:rsidR="002C4396">
        <w:rPr>
          <w:rFonts w:ascii="Cambria Math" w:hAnsi="Cambria Math"/>
        </w:rPr>
        <w:t>XIV</w:t>
      </w:r>
    </w:p>
    <w:p w:rsidR="00D1095A" w:rsidRPr="002C4396" w:rsidRDefault="002C4396" w:rsidP="00D1095A">
      <w:pPr>
        <w:jc w:val="center"/>
        <w:rPr>
          <w:b/>
          <w:sz w:val="34"/>
        </w:rPr>
      </w:pPr>
      <w:r w:rsidRPr="002C4396">
        <w:rPr>
          <w:b/>
          <w:sz w:val="34"/>
        </w:rPr>
        <w:t>Software Specification</w:t>
      </w:r>
    </w:p>
    <w:p w:rsidR="00EA105F" w:rsidRDefault="00EA105F" w:rsidP="00D1095A">
      <w:pPr>
        <w:jc w:val="center"/>
      </w:pPr>
    </w:p>
    <w:p w:rsidR="00EA105F" w:rsidRDefault="004C1A2E" w:rsidP="00D1095A">
      <w:pPr>
        <w:jc w:val="center"/>
      </w:pPr>
      <w:r>
        <w:t>Team 1</w:t>
      </w:r>
    </w:p>
    <w:p w:rsidR="002C351A" w:rsidRDefault="00AE37D1" w:rsidP="00AE37D1">
      <w:pPr>
        <w:pStyle w:val="NoSpacing"/>
        <w:tabs>
          <w:tab w:val="center" w:pos="4680"/>
          <w:tab w:val="left" w:pos="7157"/>
        </w:tabs>
        <w:spacing w:line="360" w:lineRule="auto"/>
      </w:pPr>
      <w:r>
        <w:tab/>
      </w:r>
      <w:r w:rsidR="00CC6894">
        <w:t>Hanchel Che</w:t>
      </w:r>
      <w:r w:rsidR="002C351A">
        <w:t>ng</w:t>
      </w:r>
      <w:r>
        <w:tab/>
      </w:r>
    </w:p>
    <w:p w:rsidR="002C351A" w:rsidRPr="00AB31B3" w:rsidRDefault="002C351A" w:rsidP="00EA105F">
      <w:pPr>
        <w:pStyle w:val="NoSpacing"/>
        <w:spacing w:line="360" w:lineRule="auto"/>
        <w:jc w:val="center"/>
      </w:pPr>
      <w:r w:rsidRPr="00AB31B3">
        <w:t>Quan Chau</w:t>
      </w:r>
    </w:p>
    <w:p w:rsidR="002C351A" w:rsidRPr="00AB31B3" w:rsidRDefault="002C351A" w:rsidP="00AB31B3">
      <w:pPr>
        <w:pStyle w:val="NoSpacing"/>
        <w:spacing w:line="360" w:lineRule="auto"/>
        <w:jc w:val="center"/>
      </w:pPr>
      <w:r w:rsidRPr="00AB31B3">
        <w:t>Kevin Duong</w:t>
      </w:r>
    </w:p>
    <w:p w:rsidR="002C351A" w:rsidRPr="002142B5" w:rsidRDefault="002C351A" w:rsidP="00EA105F">
      <w:pPr>
        <w:pStyle w:val="NoSpacing"/>
        <w:spacing w:line="360" w:lineRule="auto"/>
        <w:jc w:val="center"/>
      </w:pPr>
      <w:r w:rsidRPr="002142B5">
        <w:t>Jamie Lee</w:t>
      </w:r>
    </w:p>
    <w:p w:rsidR="002C351A" w:rsidRPr="002142B5" w:rsidRDefault="002C351A" w:rsidP="00EA105F">
      <w:pPr>
        <w:pStyle w:val="NoSpacing"/>
        <w:spacing w:line="360" w:lineRule="auto"/>
        <w:jc w:val="center"/>
      </w:pPr>
      <w:r w:rsidRPr="002142B5">
        <w:t>Ryan Morrison</w:t>
      </w:r>
    </w:p>
    <w:p w:rsidR="002C351A" w:rsidRDefault="002C351A" w:rsidP="00EA105F">
      <w:pPr>
        <w:pStyle w:val="NoSpacing"/>
        <w:spacing w:line="360" w:lineRule="auto"/>
        <w:jc w:val="center"/>
      </w:pPr>
      <w:r w:rsidRPr="00375BB6">
        <w:t>Andrew Trinh</w:t>
      </w:r>
    </w:p>
    <w:p w:rsidR="00826AB5" w:rsidRDefault="00826AB5" w:rsidP="001A41D0"/>
    <w:p w:rsidR="00D1095A" w:rsidRDefault="004F19F3" w:rsidP="002C351A">
      <w:pPr>
        <w:jc w:val="center"/>
      </w:pPr>
      <w:r>
        <w:t>University of California: Irvine</w:t>
      </w:r>
    </w:p>
    <w:sdt>
      <w:sdtPr>
        <w:rPr>
          <w:rFonts w:eastAsiaTheme="minorHAnsi" w:cstheme="minorBidi"/>
          <w:bCs w:val="0"/>
          <w:color w:val="auto"/>
          <w:sz w:val="22"/>
          <w:szCs w:val="22"/>
          <w:lang w:eastAsia="en-US"/>
        </w:rPr>
        <w:id w:val="89669043"/>
        <w:docPartObj>
          <w:docPartGallery w:val="Table of Contents"/>
          <w:docPartUnique/>
        </w:docPartObj>
      </w:sdtPr>
      <w:sdtEndPr>
        <w:rPr>
          <w:b/>
          <w:noProof/>
        </w:rPr>
      </w:sdtEndPr>
      <w:sdtContent>
        <w:p w:rsidR="00445422" w:rsidRDefault="00445422">
          <w:pPr>
            <w:pStyle w:val="TOCHeading"/>
          </w:pPr>
          <w:r>
            <w:t>Table of Contents</w:t>
          </w:r>
        </w:p>
        <w:p w:rsidR="00AE37D1" w:rsidRDefault="00445422">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77973134" w:history="1">
            <w:r w:rsidR="00AE37D1" w:rsidRPr="00F41B77">
              <w:rPr>
                <w:rStyle w:val="Hyperlink"/>
                <w:noProof/>
              </w:rPr>
              <w:t>Glossary</w:t>
            </w:r>
            <w:r w:rsidR="00AE37D1">
              <w:rPr>
                <w:noProof/>
                <w:webHidden/>
              </w:rPr>
              <w:tab/>
            </w:r>
            <w:r w:rsidR="00AE37D1">
              <w:rPr>
                <w:noProof/>
                <w:webHidden/>
              </w:rPr>
              <w:fldChar w:fldCharType="begin"/>
            </w:r>
            <w:r w:rsidR="00AE37D1">
              <w:rPr>
                <w:noProof/>
                <w:webHidden/>
              </w:rPr>
              <w:instrText xml:space="preserve"> PAGEREF _Toc377973134 \h </w:instrText>
            </w:r>
            <w:r w:rsidR="00AE37D1">
              <w:rPr>
                <w:noProof/>
                <w:webHidden/>
              </w:rPr>
            </w:r>
            <w:r w:rsidR="00AE37D1">
              <w:rPr>
                <w:noProof/>
                <w:webHidden/>
              </w:rPr>
              <w:fldChar w:fldCharType="separate"/>
            </w:r>
            <w:r w:rsidR="0072536F">
              <w:rPr>
                <w:noProof/>
                <w:webHidden/>
              </w:rPr>
              <w:t>1</w:t>
            </w:r>
            <w:r w:rsidR="00AE37D1">
              <w:rPr>
                <w:noProof/>
                <w:webHidden/>
              </w:rPr>
              <w:fldChar w:fldCharType="end"/>
            </w:r>
          </w:hyperlink>
        </w:p>
        <w:p w:rsidR="00AE37D1" w:rsidRDefault="00524BA0">
          <w:pPr>
            <w:pStyle w:val="TOC1"/>
            <w:tabs>
              <w:tab w:val="right" w:leader="dot" w:pos="9350"/>
            </w:tabs>
            <w:rPr>
              <w:rFonts w:asciiTheme="minorHAnsi" w:eastAsiaTheme="minorEastAsia" w:hAnsiTheme="minorHAnsi"/>
              <w:noProof/>
            </w:rPr>
          </w:pPr>
          <w:hyperlink w:anchor="_Toc377973135" w:history="1">
            <w:r w:rsidR="00AE37D1" w:rsidRPr="00F41B77">
              <w:rPr>
                <w:rStyle w:val="Hyperlink"/>
                <w:noProof/>
              </w:rPr>
              <w:t>1: Software architecture overview</w:t>
            </w:r>
            <w:r w:rsidR="00AE37D1">
              <w:rPr>
                <w:noProof/>
                <w:webHidden/>
              </w:rPr>
              <w:tab/>
            </w:r>
            <w:r w:rsidR="00AE37D1">
              <w:rPr>
                <w:noProof/>
                <w:webHidden/>
              </w:rPr>
              <w:fldChar w:fldCharType="begin"/>
            </w:r>
            <w:r w:rsidR="00AE37D1">
              <w:rPr>
                <w:noProof/>
                <w:webHidden/>
              </w:rPr>
              <w:instrText xml:space="preserve"> PAGEREF _Toc377973135 \h </w:instrText>
            </w:r>
            <w:r w:rsidR="00AE37D1">
              <w:rPr>
                <w:noProof/>
                <w:webHidden/>
              </w:rPr>
            </w:r>
            <w:r w:rsidR="00AE37D1">
              <w:rPr>
                <w:noProof/>
                <w:webHidden/>
              </w:rPr>
              <w:fldChar w:fldCharType="separate"/>
            </w:r>
            <w:r w:rsidR="0072536F">
              <w:rPr>
                <w:noProof/>
                <w:webHidden/>
              </w:rPr>
              <w:t>2</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36" w:history="1">
            <w:r w:rsidR="00AE37D1" w:rsidRPr="00F41B77">
              <w:rPr>
                <w:rStyle w:val="Hyperlink"/>
                <w:noProof/>
              </w:rPr>
              <w:t>1.1</w:t>
            </w:r>
            <w:r w:rsidR="00AE37D1">
              <w:rPr>
                <w:rFonts w:asciiTheme="minorHAnsi" w:eastAsiaTheme="minorEastAsia" w:hAnsiTheme="minorHAnsi"/>
                <w:noProof/>
              </w:rPr>
              <w:tab/>
            </w:r>
            <w:r w:rsidR="00AE37D1" w:rsidRPr="00F41B77">
              <w:rPr>
                <w:rStyle w:val="Hyperlink"/>
                <w:noProof/>
              </w:rPr>
              <w:t>Main data types and structures</w:t>
            </w:r>
            <w:r w:rsidR="00AE37D1">
              <w:rPr>
                <w:noProof/>
                <w:webHidden/>
              </w:rPr>
              <w:tab/>
            </w:r>
            <w:r w:rsidR="00AE37D1">
              <w:rPr>
                <w:noProof/>
                <w:webHidden/>
              </w:rPr>
              <w:fldChar w:fldCharType="begin"/>
            </w:r>
            <w:r w:rsidR="00AE37D1">
              <w:rPr>
                <w:noProof/>
                <w:webHidden/>
              </w:rPr>
              <w:instrText xml:space="preserve"> PAGEREF _Toc377973136 \h </w:instrText>
            </w:r>
            <w:r w:rsidR="00AE37D1">
              <w:rPr>
                <w:noProof/>
                <w:webHidden/>
              </w:rPr>
            </w:r>
            <w:r w:rsidR="00AE37D1">
              <w:rPr>
                <w:noProof/>
                <w:webHidden/>
              </w:rPr>
              <w:fldChar w:fldCharType="separate"/>
            </w:r>
            <w:r w:rsidR="0072536F">
              <w:rPr>
                <w:noProof/>
                <w:webHidden/>
              </w:rPr>
              <w:t>2</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37" w:history="1">
            <w:r w:rsidR="00AE37D1" w:rsidRPr="00F41B77">
              <w:rPr>
                <w:rStyle w:val="Hyperlink"/>
                <w:noProof/>
              </w:rPr>
              <w:t>1.2</w:t>
            </w:r>
            <w:r w:rsidR="00AE37D1">
              <w:rPr>
                <w:rFonts w:asciiTheme="minorHAnsi" w:eastAsiaTheme="minorEastAsia" w:hAnsiTheme="minorHAnsi"/>
                <w:noProof/>
              </w:rPr>
              <w:tab/>
            </w:r>
            <w:r w:rsidR="00AE37D1" w:rsidRPr="00F41B77">
              <w:rPr>
                <w:rStyle w:val="Hyperlink"/>
                <w:noProof/>
              </w:rPr>
              <w:t>Major software components</w:t>
            </w:r>
            <w:r w:rsidR="00AE37D1">
              <w:rPr>
                <w:noProof/>
                <w:webHidden/>
              </w:rPr>
              <w:tab/>
            </w:r>
            <w:r w:rsidR="00AE37D1">
              <w:rPr>
                <w:noProof/>
                <w:webHidden/>
              </w:rPr>
              <w:fldChar w:fldCharType="begin"/>
            </w:r>
            <w:r w:rsidR="00AE37D1">
              <w:rPr>
                <w:noProof/>
                <w:webHidden/>
              </w:rPr>
              <w:instrText xml:space="preserve"> PAGEREF _Toc377973137 \h </w:instrText>
            </w:r>
            <w:r w:rsidR="00AE37D1">
              <w:rPr>
                <w:noProof/>
                <w:webHidden/>
              </w:rPr>
            </w:r>
            <w:r w:rsidR="00AE37D1">
              <w:rPr>
                <w:noProof/>
                <w:webHidden/>
              </w:rPr>
              <w:fldChar w:fldCharType="separate"/>
            </w:r>
            <w:r w:rsidR="0072536F">
              <w:rPr>
                <w:noProof/>
                <w:webHidden/>
              </w:rPr>
              <w:t>4</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38" w:history="1">
            <w:r w:rsidR="00AE37D1" w:rsidRPr="00F41B77">
              <w:rPr>
                <w:rStyle w:val="Hyperlink"/>
                <w:noProof/>
              </w:rPr>
              <w:t>1.3</w:t>
            </w:r>
            <w:r w:rsidR="00AE37D1">
              <w:rPr>
                <w:rFonts w:asciiTheme="minorHAnsi" w:eastAsiaTheme="minorEastAsia" w:hAnsiTheme="minorHAnsi"/>
                <w:noProof/>
              </w:rPr>
              <w:tab/>
            </w:r>
            <w:r w:rsidR="00AE37D1" w:rsidRPr="00F41B77">
              <w:rPr>
                <w:rStyle w:val="Hyperlink"/>
                <w:noProof/>
              </w:rPr>
              <w:t>Module interfaces</w:t>
            </w:r>
            <w:r w:rsidR="00AE37D1">
              <w:rPr>
                <w:noProof/>
                <w:webHidden/>
              </w:rPr>
              <w:tab/>
            </w:r>
            <w:r w:rsidR="00AE37D1">
              <w:rPr>
                <w:noProof/>
                <w:webHidden/>
              </w:rPr>
              <w:fldChar w:fldCharType="begin"/>
            </w:r>
            <w:r w:rsidR="00AE37D1">
              <w:rPr>
                <w:noProof/>
                <w:webHidden/>
              </w:rPr>
              <w:instrText xml:space="preserve"> PAGEREF _Toc377973138 \h </w:instrText>
            </w:r>
            <w:r w:rsidR="00AE37D1">
              <w:rPr>
                <w:noProof/>
                <w:webHidden/>
              </w:rPr>
            </w:r>
            <w:r w:rsidR="00AE37D1">
              <w:rPr>
                <w:noProof/>
                <w:webHidden/>
              </w:rPr>
              <w:fldChar w:fldCharType="separate"/>
            </w:r>
            <w:r w:rsidR="0072536F">
              <w:rPr>
                <w:noProof/>
                <w:webHidden/>
              </w:rPr>
              <w:t>4</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39" w:history="1">
            <w:r w:rsidR="00AE37D1" w:rsidRPr="00F41B77">
              <w:rPr>
                <w:rStyle w:val="Hyperlink"/>
                <w:noProof/>
              </w:rPr>
              <w:t>1.4</w:t>
            </w:r>
            <w:r w:rsidR="00AE37D1">
              <w:rPr>
                <w:rFonts w:asciiTheme="minorHAnsi" w:eastAsiaTheme="minorEastAsia" w:hAnsiTheme="minorHAnsi"/>
                <w:noProof/>
              </w:rPr>
              <w:tab/>
            </w:r>
            <w:r w:rsidR="00AE37D1" w:rsidRPr="00F41B77">
              <w:rPr>
                <w:rStyle w:val="Hyperlink"/>
                <w:noProof/>
              </w:rPr>
              <w:t>Overall program control flow</w:t>
            </w:r>
            <w:r w:rsidR="00AE37D1">
              <w:rPr>
                <w:noProof/>
                <w:webHidden/>
              </w:rPr>
              <w:tab/>
            </w:r>
            <w:r w:rsidR="00AE37D1">
              <w:rPr>
                <w:noProof/>
                <w:webHidden/>
              </w:rPr>
              <w:fldChar w:fldCharType="begin"/>
            </w:r>
            <w:r w:rsidR="00AE37D1">
              <w:rPr>
                <w:noProof/>
                <w:webHidden/>
              </w:rPr>
              <w:instrText xml:space="preserve"> PAGEREF _Toc377973139 \h </w:instrText>
            </w:r>
            <w:r w:rsidR="00AE37D1">
              <w:rPr>
                <w:noProof/>
                <w:webHidden/>
              </w:rPr>
            </w:r>
            <w:r w:rsidR="00AE37D1">
              <w:rPr>
                <w:noProof/>
                <w:webHidden/>
              </w:rPr>
              <w:fldChar w:fldCharType="separate"/>
            </w:r>
            <w:r w:rsidR="0072536F">
              <w:rPr>
                <w:noProof/>
                <w:webHidden/>
              </w:rPr>
              <w:t>5</w:t>
            </w:r>
            <w:r w:rsidR="00AE37D1">
              <w:rPr>
                <w:noProof/>
                <w:webHidden/>
              </w:rPr>
              <w:fldChar w:fldCharType="end"/>
            </w:r>
          </w:hyperlink>
        </w:p>
        <w:p w:rsidR="00AE37D1" w:rsidRDefault="00524BA0">
          <w:pPr>
            <w:pStyle w:val="TOC1"/>
            <w:tabs>
              <w:tab w:val="right" w:leader="dot" w:pos="9350"/>
            </w:tabs>
            <w:rPr>
              <w:rFonts w:asciiTheme="minorHAnsi" w:eastAsiaTheme="minorEastAsia" w:hAnsiTheme="minorHAnsi"/>
              <w:noProof/>
            </w:rPr>
          </w:pPr>
          <w:hyperlink w:anchor="_Toc377973140" w:history="1">
            <w:r w:rsidR="00AE37D1" w:rsidRPr="00F41B77">
              <w:rPr>
                <w:rStyle w:val="Hyperlink"/>
                <w:noProof/>
              </w:rPr>
              <w:t>2: Installation</w:t>
            </w:r>
            <w:r w:rsidR="00AE37D1">
              <w:rPr>
                <w:noProof/>
                <w:webHidden/>
              </w:rPr>
              <w:tab/>
            </w:r>
            <w:r w:rsidR="00AE37D1">
              <w:rPr>
                <w:noProof/>
                <w:webHidden/>
              </w:rPr>
              <w:fldChar w:fldCharType="begin"/>
            </w:r>
            <w:r w:rsidR="00AE37D1">
              <w:rPr>
                <w:noProof/>
                <w:webHidden/>
              </w:rPr>
              <w:instrText xml:space="preserve"> PAGEREF _Toc377973140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1" w:history="1">
            <w:r w:rsidR="00AE37D1" w:rsidRPr="00F41B77">
              <w:rPr>
                <w:rStyle w:val="Hyperlink"/>
                <w:noProof/>
              </w:rPr>
              <w:t>2.1</w:t>
            </w:r>
            <w:r w:rsidR="00AE37D1">
              <w:rPr>
                <w:rFonts w:asciiTheme="minorHAnsi" w:eastAsiaTheme="minorEastAsia" w:hAnsiTheme="minorHAnsi"/>
                <w:noProof/>
              </w:rPr>
              <w:tab/>
            </w:r>
            <w:r w:rsidR="00AE37D1" w:rsidRPr="00F41B77">
              <w:rPr>
                <w:rStyle w:val="Hyperlink"/>
                <w:noProof/>
              </w:rPr>
              <w:t>System Requirement</w:t>
            </w:r>
            <w:r w:rsidR="00AE37D1">
              <w:rPr>
                <w:noProof/>
                <w:webHidden/>
              </w:rPr>
              <w:tab/>
            </w:r>
            <w:r w:rsidR="00AE37D1">
              <w:rPr>
                <w:noProof/>
                <w:webHidden/>
              </w:rPr>
              <w:fldChar w:fldCharType="begin"/>
            </w:r>
            <w:r w:rsidR="00AE37D1">
              <w:rPr>
                <w:noProof/>
                <w:webHidden/>
              </w:rPr>
              <w:instrText xml:space="preserve"> PAGEREF _Toc377973141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2" w:history="1">
            <w:r w:rsidR="00AE37D1" w:rsidRPr="00F41B77">
              <w:rPr>
                <w:rStyle w:val="Hyperlink"/>
                <w:noProof/>
              </w:rPr>
              <w:t>2.2</w:t>
            </w:r>
            <w:r w:rsidR="00AE37D1">
              <w:rPr>
                <w:rFonts w:asciiTheme="minorHAnsi" w:eastAsiaTheme="minorEastAsia" w:hAnsiTheme="minorHAnsi"/>
                <w:noProof/>
              </w:rPr>
              <w:tab/>
            </w:r>
            <w:r w:rsidR="00AE37D1" w:rsidRPr="00F41B77">
              <w:rPr>
                <w:rStyle w:val="Hyperlink"/>
                <w:noProof/>
              </w:rPr>
              <w:t>Setup and Configuration</w:t>
            </w:r>
            <w:r w:rsidR="00AE37D1">
              <w:rPr>
                <w:noProof/>
                <w:webHidden/>
              </w:rPr>
              <w:tab/>
            </w:r>
            <w:r w:rsidR="00AE37D1">
              <w:rPr>
                <w:noProof/>
                <w:webHidden/>
              </w:rPr>
              <w:fldChar w:fldCharType="begin"/>
            </w:r>
            <w:r w:rsidR="00AE37D1">
              <w:rPr>
                <w:noProof/>
                <w:webHidden/>
              </w:rPr>
              <w:instrText xml:space="preserve"> PAGEREF _Toc377973142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3" w:history="1">
            <w:r w:rsidR="00AE37D1" w:rsidRPr="00F41B77">
              <w:rPr>
                <w:rStyle w:val="Hyperlink"/>
                <w:noProof/>
              </w:rPr>
              <w:t>2.3</w:t>
            </w:r>
            <w:r w:rsidR="00AE37D1">
              <w:rPr>
                <w:rFonts w:asciiTheme="minorHAnsi" w:eastAsiaTheme="minorEastAsia" w:hAnsiTheme="minorHAnsi"/>
                <w:noProof/>
              </w:rPr>
              <w:tab/>
            </w:r>
            <w:r w:rsidR="00AE37D1" w:rsidRPr="00F41B77">
              <w:rPr>
                <w:rStyle w:val="Hyperlink"/>
                <w:noProof/>
              </w:rPr>
              <w:t>Building, compilation, installation</w:t>
            </w:r>
            <w:r w:rsidR="00AE37D1">
              <w:rPr>
                <w:noProof/>
                <w:webHidden/>
              </w:rPr>
              <w:tab/>
            </w:r>
            <w:r w:rsidR="00AE37D1">
              <w:rPr>
                <w:noProof/>
                <w:webHidden/>
              </w:rPr>
              <w:fldChar w:fldCharType="begin"/>
            </w:r>
            <w:r w:rsidR="00AE37D1">
              <w:rPr>
                <w:noProof/>
                <w:webHidden/>
              </w:rPr>
              <w:instrText xml:space="preserve"> PAGEREF _Toc377973143 \h </w:instrText>
            </w:r>
            <w:r w:rsidR="00AE37D1">
              <w:rPr>
                <w:noProof/>
                <w:webHidden/>
              </w:rPr>
            </w:r>
            <w:r w:rsidR="00AE37D1">
              <w:rPr>
                <w:noProof/>
                <w:webHidden/>
              </w:rPr>
              <w:fldChar w:fldCharType="separate"/>
            </w:r>
            <w:r w:rsidR="0072536F">
              <w:rPr>
                <w:noProof/>
                <w:webHidden/>
              </w:rPr>
              <w:t>6</w:t>
            </w:r>
            <w:r w:rsidR="00AE37D1">
              <w:rPr>
                <w:noProof/>
                <w:webHidden/>
              </w:rPr>
              <w:fldChar w:fldCharType="end"/>
            </w:r>
          </w:hyperlink>
        </w:p>
        <w:p w:rsidR="00AE37D1" w:rsidRDefault="00524BA0">
          <w:pPr>
            <w:pStyle w:val="TOC1"/>
            <w:tabs>
              <w:tab w:val="right" w:leader="dot" w:pos="9350"/>
            </w:tabs>
            <w:rPr>
              <w:rFonts w:asciiTheme="minorHAnsi" w:eastAsiaTheme="minorEastAsia" w:hAnsiTheme="minorHAnsi"/>
              <w:noProof/>
            </w:rPr>
          </w:pPr>
          <w:hyperlink w:anchor="_Toc377973144" w:history="1">
            <w:r w:rsidR="00AE37D1" w:rsidRPr="00F41B77">
              <w:rPr>
                <w:rStyle w:val="Hyperlink"/>
                <w:noProof/>
              </w:rPr>
              <w:t>3: Documentation of packages, modules, interfaces</w:t>
            </w:r>
            <w:r w:rsidR="00AE37D1">
              <w:rPr>
                <w:noProof/>
                <w:webHidden/>
              </w:rPr>
              <w:tab/>
            </w:r>
            <w:r w:rsidR="00AE37D1">
              <w:rPr>
                <w:noProof/>
                <w:webHidden/>
              </w:rPr>
              <w:fldChar w:fldCharType="begin"/>
            </w:r>
            <w:r w:rsidR="00AE37D1">
              <w:rPr>
                <w:noProof/>
                <w:webHidden/>
              </w:rPr>
              <w:instrText xml:space="preserve"> PAGEREF _Toc377973144 \h </w:instrText>
            </w:r>
            <w:r w:rsidR="00AE37D1">
              <w:rPr>
                <w:noProof/>
                <w:webHidden/>
              </w:rPr>
            </w:r>
            <w:r w:rsidR="00AE37D1">
              <w:rPr>
                <w:noProof/>
                <w:webHidden/>
              </w:rPr>
              <w:fldChar w:fldCharType="separate"/>
            </w:r>
            <w:r w:rsidR="0072536F">
              <w:rPr>
                <w:noProof/>
                <w:webHidden/>
              </w:rPr>
              <w:t>7</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5" w:history="1">
            <w:r w:rsidR="00AE37D1" w:rsidRPr="00F41B77">
              <w:rPr>
                <w:rStyle w:val="Hyperlink"/>
                <w:noProof/>
              </w:rPr>
              <w:t>3.1</w:t>
            </w:r>
            <w:r w:rsidR="00AE37D1">
              <w:rPr>
                <w:rFonts w:asciiTheme="minorHAnsi" w:eastAsiaTheme="minorEastAsia" w:hAnsiTheme="minorHAnsi"/>
                <w:noProof/>
              </w:rPr>
              <w:tab/>
            </w:r>
            <w:r w:rsidR="00AE37D1" w:rsidRPr="00F41B77">
              <w:rPr>
                <w:rStyle w:val="Hyperlink"/>
                <w:noProof/>
              </w:rPr>
              <w:t>Detailed description of data structures</w:t>
            </w:r>
            <w:r w:rsidR="00AE37D1">
              <w:rPr>
                <w:noProof/>
                <w:webHidden/>
              </w:rPr>
              <w:tab/>
            </w:r>
            <w:r w:rsidR="00AE37D1">
              <w:rPr>
                <w:noProof/>
                <w:webHidden/>
              </w:rPr>
              <w:fldChar w:fldCharType="begin"/>
            </w:r>
            <w:r w:rsidR="00AE37D1">
              <w:rPr>
                <w:noProof/>
                <w:webHidden/>
              </w:rPr>
              <w:instrText xml:space="preserve"> PAGEREF _Toc377973145 \h </w:instrText>
            </w:r>
            <w:r w:rsidR="00AE37D1">
              <w:rPr>
                <w:noProof/>
                <w:webHidden/>
              </w:rPr>
            </w:r>
            <w:r w:rsidR="00AE37D1">
              <w:rPr>
                <w:noProof/>
                <w:webHidden/>
              </w:rPr>
              <w:fldChar w:fldCharType="separate"/>
            </w:r>
            <w:r w:rsidR="0072536F">
              <w:rPr>
                <w:noProof/>
                <w:webHidden/>
              </w:rPr>
              <w:t>7</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6" w:history="1">
            <w:r w:rsidR="00AE37D1" w:rsidRPr="00F41B77">
              <w:rPr>
                <w:rStyle w:val="Hyperlink"/>
                <w:noProof/>
              </w:rPr>
              <w:t>3.2</w:t>
            </w:r>
            <w:r w:rsidR="00AE37D1">
              <w:rPr>
                <w:rFonts w:asciiTheme="minorHAnsi" w:eastAsiaTheme="minorEastAsia" w:hAnsiTheme="minorHAnsi"/>
                <w:noProof/>
              </w:rPr>
              <w:tab/>
            </w:r>
            <w:r w:rsidR="00AE37D1" w:rsidRPr="00F41B77">
              <w:rPr>
                <w:rStyle w:val="Hyperlink"/>
                <w:noProof/>
              </w:rPr>
              <w:t>Detailed description of functions and parameters</w:t>
            </w:r>
            <w:r w:rsidR="00AE37D1">
              <w:rPr>
                <w:noProof/>
                <w:webHidden/>
              </w:rPr>
              <w:tab/>
            </w:r>
            <w:r w:rsidR="00AE37D1">
              <w:rPr>
                <w:noProof/>
                <w:webHidden/>
              </w:rPr>
              <w:fldChar w:fldCharType="begin"/>
            </w:r>
            <w:r w:rsidR="00AE37D1">
              <w:rPr>
                <w:noProof/>
                <w:webHidden/>
              </w:rPr>
              <w:instrText xml:space="preserve"> PAGEREF _Toc377973146 \h </w:instrText>
            </w:r>
            <w:r w:rsidR="00AE37D1">
              <w:rPr>
                <w:noProof/>
                <w:webHidden/>
              </w:rPr>
            </w:r>
            <w:r w:rsidR="00AE37D1">
              <w:rPr>
                <w:noProof/>
                <w:webHidden/>
              </w:rPr>
              <w:fldChar w:fldCharType="separate"/>
            </w:r>
            <w:r w:rsidR="0072536F">
              <w:rPr>
                <w:noProof/>
                <w:webHidden/>
              </w:rPr>
              <w:t>9</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7" w:history="1">
            <w:r w:rsidR="00AE37D1" w:rsidRPr="00F41B77">
              <w:rPr>
                <w:rStyle w:val="Hyperlink"/>
                <w:noProof/>
              </w:rPr>
              <w:t>3.3</w:t>
            </w:r>
            <w:r w:rsidR="00AE37D1">
              <w:rPr>
                <w:rFonts w:asciiTheme="minorHAnsi" w:eastAsiaTheme="minorEastAsia" w:hAnsiTheme="minorHAnsi"/>
                <w:noProof/>
              </w:rPr>
              <w:tab/>
            </w:r>
            <w:r w:rsidR="00AE37D1" w:rsidRPr="00F41B77">
              <w:rPr>
                <w:rStyle w:val="Hyperlink"/>
                <w:noProof/>
              </w:rPr>
              <w:t>Detailed description of input and output formats</w:t>
            </w:r>
            <w:r w:rsidR="00AE37D1">
              <w:rPr>
                <w:noProof/>
                <w:webHidden/>
              </w:rPr>
              <w:tab/>
            </w:r>
            <w:r w:rsidR="00AE37D1">
              <w:rPr>
                <w:noProof/>
                <w:webHidden/>
              </w:rPr>
              <w:fldChar w:fldCharType="begin"/>
            </w:r>
            <w:r w:rsidR="00AE37D1">
              <w:rPr>
                <w:noProof/>
                <w:webHidden/>
              </w:rPr>
              <w:instrText xml:space="preserve"> PAGEREF _Toc377973147 \h </w:instrText>
            </w:r>
            <w:r w:rsidR="00AE37D1">
              <w:rPr>
                <w:noProof/>
                <w:webHidden/>
              </w:rPr>
            </w:r>
            <w:r w:rsidR="00AE37D1">
              <w:rPr>
                <w:noProof/>
                <w:webHidden/>
              </w:rPr>
              <w:fldChar w:fldCharType="separate"/>
            </w:r>
            <w:r w:rsidR="0072536F">
              <w:rPr>
                <w:noProof/>
                <w:webHidden/>
              </w:rPr>
              <w:t>13</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48" w:history="1">
            <w:r w:rsidR="00AE37D1" w:rsidRPr="00F41B77">
              <w:rPr>
                <w:rStyle w:val="Hyperlink"/>
                <w:noProof/>
              </w:rPr>
              <w:t>3.4</w:t>
            </w:r>
            <w:r w:rsidR="00AE37D1">
              <w:rPr>
                <w:rFonts w:asciiTheme="minorHAnsi" w:eastAsiaTheme="minorEastAsia" w:hAnsiTheme="minorHAnsi"/>
                <w:noProof/>
              </w:rPr>
              <w:tab/>
            </w:r>
            <w:r w:rsidR="00AE37D1" w:rsidRPr="00F41B77">
              <w:rPr>
                <w:rStyle w:val="Hyperlink"/>
                <w:noProof/>
              </w:rPr>
              <w:t>Detailed description of artificial intelligence for computer player</w:t>
            </w:r>
            <w:r w:rsidR="00AE37D1">
              <w:rPr>
                <w:noProof/>
                <w:webHidden/>
              </w:rPr>
              <w:tab/>
            </w:r>
            <w:r w:rsidR="00AE37D1">
              <w:rPr>
                <w:noProof/>
                <w:webHidden/>
              </w:rPr>
              <w:fldChar w:fldCharType="begin"/>
            </w:r>
            <w:r w:rsidR="00AE37D1">
              <w:rPr>
                <w:noProof/>
                <w:webHidden/>
              </w:rPr>
              <w:instrText xml:space="preserve"> PAGEREF _Toc377973148 \h </w:instrText>
            </w:r>
            <w:r w:rsidR="00AE37D1">
              <w:rPr>
                <w:noProof/>
                <w:webHidden/>
              </w:rPr>
            </w:r>
            <w:r w:rsidR="00AE37D1">
              <w:rPr>
                <w:noProof/>
                <w:webHidden/>
              </w:rPr>
              <w:fldChar w:fldCharType="separate"/>
            </w:r>
            <w:r w:rsidR="0072536F">
              <w:rPr>
                <w:noProof/>
                <w:webHidden/>
              </w:rPr>
              <w:t>14</w:t>
            </w:r>
            <w:r w:rsidR="00AE37D1">
              <w:rPr>
                <w:noProof/>
                <w:webHidden/>
              </w:rPr>
              <w:fldChar w:fldCharType="end"/>
            </w:r>
          </w:hyperlink>
        </w:p>
        <w:p w:rsidR="00AE37D1" w:rsidRDefault="00524BA0">
          <w:pPr>
            <w:pStyle w:val="TOC1"/>
            <w:tabs>
              <w:tab w:val="right" w:leader="dot" w:pos="9350"/>
            </w:tabs>
            <w:rPr>
              <w:rFonts w:asciiTheme="minorHAnsi" w:eastAsiaTheme="minorEastAsia" w:hAnsiTheme="minorHAnsi"/>
              <w:noProof/>
            </w:rPr>
          </w:pPr>
          <w:hyperlink w:anchor="_Toc377973149" w:history="1">
            <w:r w:rsidR="00AE37D1" w:rsidRPr="00F41B77">
              <w:rPr>
                <w:rStyle w:val="Hyperlink"/>
                <w:noProof/>
              </w:rPr>
              <w:t>4: Development plan and timeline</w:t>
            </w:r>
            <w:r w:rsidR="00AE37D1">
              <w:rPr>
                <w:noProof/>
                <w:webHidden/>
              </w:rPr>
              <w:tab/>
            </w:r>
            <w:r w:rsidR="00AE37D1">
              <w:rPr>
                <w:noProof/>
                <w:webHidden/>
              </w:rPr>
              <w:fldChar w:fldCharType="begin"/>
            </w:r>
            <w:r w:rsidR="00AE37D1">
              <w:rPr>
                <w:noProof/>
                <w:webHidden/>
              </w:rPr>
              <w:instrText xml:space="preserve"> PAGEREF _Toc377973149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50" w:history="1">
            <w:r w:rsidR="00AE37D1" w:rsidRPr="00F41B77">
              <w:rPr>
                <w:rStyle w:val="Hyperlink"/>
                <w:noProof/>
              </w:rPr>
              <w:t>4.1</w:t>
            </w:r>
            <w:r w:rsidR="00AE37D1">
              <w:rPr>
                <w:rFonts w:asciiTheme="minorHAnsi" w:eastAsiaTheme="minorEastAsia" w:hAnsiTheme="minorHAnsi"/>
                <w:noProof/>
              </w:rPr>
              <w:tab/>
            </w:r>
            <w:r w:rsidR="00AE37D1" w:rsidRPr="00F41B77">
              <w:rPr>
                <w:rStyle w:val="Hyperlink"/>
                <w:noProof/>
              </w:rPr>
              <w:t>Partitioning of tasks</w:t>
            </w:r>
            <w:r w:rsidR="00AE37D1">
              <w:rPr>
                <w:noProof/>
                <w:webHidden/>
              </w:rPr>
              <w:tab/>
            </w:r>
            <w:r w:rsidR="00AE37D1">
              <w:rPr>
                <w:noProof/>
                <w:webHidden/>
              </w:rPr>
              <w:fldChar w:fldCharType="begin"/>
            </w:r>
            <w:r w:rsidR="00AE37D1">
              <w:rPr>
                <w:noProof/>
                <w:webHidden/>
              </w:rPr>
              <w:instrText xml:space="preserve"> PAGEREF _Toc377973150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524BA0">
          <w:pPr>
            <w:pStyle w:val="TOC2"/>
            <w:tabs>
              <w:tab w:val="left" w:pos="880"/>
              <w:tab w:val="right" w:leader="dot" w:pos="9350"/>
            </w:tabs>
            <w:rPr>
              <w:rFonts w:asciiTheme="minorHAnsi" w:eastAsiaTheme="minorEastAsia" w:hAnsiTheme="minorHAnsi"/>
              <w:noProof/>
            </w:rPr>
          </w:pPr>
          <w:hyperlink w:anchor="_Toc377973151" w:history="1">
            <w:r w:rsidR="00AE37D1" w:rsidRPr="00F41B77">
              <w:rPr>
                <w:rStyle w:val="Hyperlink"/>
                <w:noProof/>
              </w:rPr>
              <w:t>4.2</w:t>
            </w:r>
            <w:r w:rsidR="00AE37D1">
              <w:rPr>
                <w:rFonts w:asciiTheme="minorHAnsi" w:eastAsiaTheme="minorEastAsia" w:hAnsiTheme="minorHAnsi"/>
                <w:noProof/>
              </w:rPr>
              <w:tab/>
            </w:r>
            <w:r w:rsidR="00AE37D1" w:rsidRPr="00F41B77">
              <w:rPr>
                <w:rStyle w:val="Hyperlink"/>
                <w:noProof/>
              </w:rPr>
              <w:t>Team member responsibilities</w:t>
            </w:r>
            <w:r w:rsidR="00AE37D1">
              <w:rPr>
                <w:noProof/>
                <w:webHidden/>
              </w:rPr>
              <w:tab/>
            </w:r>
            <w:r w:rsidR="00AE37D1">
              <w:rPr>
                <w:noProof/>
                <w:webHidden/>
              </w:rPr>
              <w:fldChar w:fldCharType="begin"/>
            </w:r>
            <w:r w:rsidR="00AE37D1">
              <w:rPr>
                <w:noProof/>
                <w:webHidden/>
              </w:rPr>
              <w:instrText xml:space="preserve"> PAGEREF _Toc377973151 \h </w:instrText>
            </w:r>
            <w:r w:rsidR="00AE37D1">
              <w:rPr>
                <w:noProof/>
                <w:webHidden/>
              </w:rPr>
            </w:r>
            <w:r w:rsidR="00AE37D1">
              <w:rPr>
                <w:noProof/>
                <w:webHidden/>
              </w:rPr>
              <w:fldChar w:fldCharType="separate"/>
            </w:r>
            <w:r w:rsidR="0072536F">
              <w:rPr>
                <w:noProof/>
                <w:webHidden/>
              </w:rPr>
              <w:t>15</w:t>
            </w:r>
            <w:r w:rsidR="00AE37D1">
              <w:rPr>
                <w:noProof/>
                <w:webHidden/>
              </w:rPr>
              <w:fldChar w:fldCharType="end"/>
            </w:r>
          </w:hyperlink>
        </w:p>
        <w:p w:rsidR="00AE37D1" w:rsidRDefault="00524BA0">
          <w:pPr>
            <w:pStyle w:val="TOC1"/>
            <w:tabs>
              <w:tab w:val="right" w:leader="dot" w:pos="9350"/>
            </w:tabs>
            <w:rPr>
              <w:rFonts w:asciiTheme="minorHAnsi" w:eastAsiaTheme="minorEastAsia" w:hAnsiTheme="minorHAnsi"/>
              <w:noProof/>
            </w:rPr>
          </w:pPr>
          <w:hyperlink w:anchor="_Toc377973152" w:history="1">
            <w:r w:rsidR="00AE37D1" w:rsidRPr="00F41B77">
              <w:rPr>
                <w:rStyle w:val="Hyperlink"/>
                <w:noProof/>
              </w:rPr>
              <w:t>Back Matter</w:t>
            </w:r>
            <w:r w:rsidR="00AE37D1">
              <w:rPr>
                <w:noProof/>
                <w:webHidden/>
              </w:rPr>
              <w:tab/>
            </w:r>
            <w:r w:rsidR="00AE37D1">
              <w:rPr>
                <w:noProof/>
                <w:webHidden/>
              </w:rPr>
              <w:fldChar w:fldCharType="begin"/>
            </w:r>
            <w:r w:rsidR="00AE37D1">
              <w:rPr>
                <w:noProof/>
                <w:webHidden/>
              </w:rPr>
              <w:instrText xml:space="preserve"> PAGEREF _Toc377973152 \h </w:instrText>
            </w:r>
            <w:r w:rsidR="00AE37D1">
              <w:rPr>
                <w:noProof/>
                <w:webHidden/>
              </w:rPr>
            </w:r>
            <w:r w:rsidR="00AE37D1">
              <w:rPr>
                <w:noProof/>
                <w:webHidden/>
              </w:rPr>
              <w:fldChar w:fldCharType="separate"/>
            </w:r>
            <w:r w:rsidR="0072536F">
              <w:rPr>
                <w:noProof/>
                <w:webHidden/>
              </w:rPr>
              <w:t>16</w:t>
            </w:r>
            <w:r w:rsidR="00AE37D1">
              <w:rPr>
                <w:noProof/>
                <w:webHidden/>
              </w:rPr>
              <w:fldChar w:fldCharType="end"/>
            </w:r>
          </w:hyperlink>
        </w:p>
        <w:p w:rsidR="00AE37D1" w:rsidRDefault="00524BA0">
          <w:pPr>
            <w:pStyle w:val="TOC2"/>
            <w:tabs>
              <w:tab w:val="right" w:leader="dot" w:pos="9350"/>
            </w:tabs>
            <w:rPr>
              <w:rFonts w:asciiTheme="minorHAnsi" w:eastAsiaTheme="minorEastAsia" w:hAnsiTheme="minorHAnsi"/>
              <w:noProof/>
            </w:rPr>
          </w:pPr>
          <w:hyperlink w:anchor="_Toc377973153" w:history="1">
            <w:r w:rsidR="00AE37D1" w:rsidRPr="00F41B77">
              <w:rPr>
                <w:rStyle w:val="Hyperlink"/>
                <w:noProof/>
              </w:rPr>
              <w:t>Copyright</w:t>
            </w:r>
            <w:r w:rsidR="00AE37D1">
              <w:rPr>
                <w:noProof/>
                <w:webHidden/>
              </w:rPr>
              <w:tab/>
            </w:r>
            <w:r w:rsidR="00AE37D1">
              <w:rPr>
                <w:noProof/>
                <w:webHidden/>
              </w:rPr>
              <w:fldChar w:fldCharType="begin"/>
            </w:r>
            <w:r w:rsidR="00AE37D1">
              <w:rPr>
                <w:noProof/>
                <w:webHidden/>
              </w:rPr>
              <w:instrText xml:space="preserve"> PAGEREF _Toc377973153 \h </w:instrText>
            </w:r>
            <w:r w:rsidR="00AE37D1">
              <w:rPr>
                <w:noProof/>
                <w:webHidden/>
              </w:rPr>
            </w:r>
            <w:r w:rsidR="00AE37D1">
              <w:rPr>
                <w:noProof/>
                <w:webHidden/>
              </w:rPr>
              <w:fldChar w:fldCharType="separate"/>
            </w:r>
            <w:r w:rsidR="0072536F">
              <w:rPr>
                <w:noProof/>
                <w:webHidden/>
              </w:rPr>
              <w:t>16</w:t>
            </w:r>
            <w:r w:rsidR="00AE37D1">
              <w:rPr>
                <w:noProof/>
                <w:webHidden/>
              </w:rPr>
              <w:fldChar w:fldCharType="end"/>
            </w:r>
          </w:hyperlink>
        </w:p>
        <w:p w:rsidR="00AE37D1" w:rsidRDefault="00524BA0">
          <w:pPr>
            <w:pStyle w:val="TOC2"/>
            <w:tabs>
              <w:tab w:val="right" w:leader="dot" w:pos="9350"/>
            </w:tabs>
            <w:rPr>
              <w:rFonts w:asciiTheme="minorHAnsi" w:eastAsiaTheme="minorEastAsia" w:hAnsiTheme="minorHAnsi"/>
              <w:noProof/>
            </w:rPr>
          </w:pPr>
          <w:hyperlink w:anchor="_Toc377973154" w:history="1">
            <w:r w:rsidR="00AE37D1" w:rsidRPr="00F41B77">
              <w:rPr>
                <w:rStyle w:val="Hyperlink"/>
                <w:noProof/>
              </w:rPr>
              <w:t>Index</w:t>
            </w:r>
            <w:r w:rsidR="00AE37D1">
              <w:rPr>
                <w:noProof/>
                <w:webHidden/>
              </w:rPr>
              <w:tab/>
            </w:r>
            <w:r w:rsidR="00AE37D1">
              <w:rPr>
                <w:noProof/>
                <w:webHidden/>
              </w:rPr>
              <w:fldChar w:fldCharType="begin"/>
            </w:r>
            <w:r w:rsidR="00AE37D1">
              <w:rPr>
                <w:noProof/>
                <w:webHidden/>
              </w:rPr>
              <w:instrText xml:space="preserve"> PAGEREF _Toc377973154 \h </w:instrText>
            </w:r>
            <w:r w:rsidR="00AE37D1">
              <w:rPr>
                <w:noProof/>
                <w:webHidden/>
              </w:rPr>
            </w:r>
            <w:r w:rsidR="00AE37D1">
              <w:rPr>
                <w:noProof/>
                <w:webHidden/>
              </w:rPr>
              <w:fldChar w:fldCharType="separate"/>
            </w:r>
            <w:r w:rsidR="0072536F">
              <w:rPr>
                <w:noProof/>
                <w:webHidden/>
              </w:rPr>
              <w:t>17</w:t>
            </w:r>
            <w:r w:rsidR="00AE37D1">
              <w:rPr>
                <w:noProof/>
                <w:webHidden/>
              </w:rPr>
              <w:fldChar w:fldCharType="end"/>
            </w:r>
          </w:hyperlink>
        </w:p>
        <w:p w:rsidR="00445422" w:rsidRDefault="00445422">
          <w:r>
            <w:rPr>
              <w:b/>
              <w:bCs/>
              <w:noProof/>
            </w:rPr>
            <w:fldChar w:fldCharType="end"/>
          </w:r>
        </w:p>
      </w:sdtContent>
    </w:sdt>
    <w:p w:rsidR="00D1095A" w:rsidRDefault="00D1095A" w:rsidP="00445422"/>
    <w:p w:rsidR="00206552" w:rsidRDefault="00206552" w:rsidP="00445422">
      <w:pPr>
        <w:pStyle w:val="Heading1"/>
        <w:sectPr w:rsidR="00206552" w:rsidSect="006F13CD">
          <w:footerReference w:type="default" r:id="rId10"/>
          <w:pgSz w:w="12240" w:h="15840"/>
          <w:pgMar w:top="1440" w:right="1440" w:bottom="1440" w:left="1440" w:header="720" w:footer="720" w:gutter="0"/>
          <w:cols w:space="720"/>
          <w:docGrid w:linePitch="360"/>
        </w:sectPr>
      </w:pPr>
    </w:p>
    <w:p w:rsidR="000B6F2D" w:rsidRDefault="000B6F2D">
      <w:pPr>
        <w:rPr>
          <w:rFonts w:eastAsiaTheme="majorEastAsia" w:cstheme="majorBidi"/>
          <w:bCs/>
          <w:color w:val="000000" w:themeColor="text1"/>
          <w:sz w:val="32"/>
          <w:szCs w:val="28"/>
        </w:rPr>
      </w:pPr>
      <w:r>
        <w:lastRenderedPageBreak/>
        <w:br w:type="page"/>
      </w:r>
    </w:p>
    <w:p w:rsidR="00D1095A" w:rsidRDefault="00D1095A" w:rsidP="00445422">
      <w:pPr>
        <w:pStyle w:val="Heading1"/>
      </w:pPr>
      <w:bookmarkStart w:id="0" w:name="_Toc377973134"/>
      <w:r>
        <w:lastRenderedPageBreak/>
        <w:t>Glossary</w:t>
      </w:r>
      <w:bookmarkEnd w:id="0"/>
    </w:p>
    <w:p w:rsidR="00EA09D1" w:rsidRDefault="00EA09D1" w:rsidP="00D1095A"/>
    <w:p w:rsidR="00797CBE" w:rsidRDefault="00797CBE" w:rsidP="006F1455">
      <w:r>
        <w:t>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xml:space="preserve">: Artificial Intelligence </w:t>
      </w:r>
    </w:p>
    <w:p w:rsidR="00797CBE" w:rsidRDefault="00797CBE" w:rsidP="006F1455">
      <w:r>
        <w:t>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xml:space="preserve">: Graphical </w:t>
      </w:r>
      <w:r w:rsidR="00706241">
        <w:t>U</w:t>
      </w:r>
      <w:r>
        <w:t>ser Interface</w:t>
      </w:r>
    </w:p>
    <w:p w:rsidR="004F19F3" w:rsidRDefault="00376CFD" w:rsidP="004F19F3">
      <w:r>
        <w:t>Model</w:t>
      </w:r>
      <w:r w:rsidR="0006380D">
        <w:fldChar w:fldCharType="begin"/>
      </w:r>
      <w:r w:rsidR="0006380D">
        <w:instrText xml:space="preserve"> XE "</w:instrText>
      </w:r>
      <w:r w:rsidR="0006380D" w:rsidRPr="00550D7B">
        <w:instrText>Model</w:instrText>
      </w:r>
      <w:r w:rsidR="0006380D">
        <w:instrText xml:space="preserve">" </w:instrText>
      </w:r>
      <w:r w:rsidR="0006380D">
        <w:fldChar w:fldCharType="end"/>
      </w:r>
      <w:r>
        <w:t>: The set of modules responsible for the rules and logic of program</w:t>
      </w:r>
    </w:p>
    <w:p w:rsidR="00376CFD" w:rsidRDefault="00376CFD" w:rsidP="004F19F3">
      <w:r>
        <w:t>Control</w:t>
      </w:r>
      <w:r w:rsidR="0006380D">
        <w:fldChar w:fldCharType="begin"/>
      </w:r>
      <w:r w:rsidR="0006380D">
        <w:instrText xml:space="preserve"> XE "</w:instrText>
      </w:r>
      <w:r w:rsidR="0006380D" w:rsidRPr="00550D7B">
        <w:instrText>Control</w:instrText>
      </w:r>
      <w:r w:rsidR="0006380D">
        <w:instrText xml:space="preserve">" </w:instrText>
      </w:r>
      <w:r w:rsidR="0006380D">
        <w:fldChar w:fldCharType="end"/>
      </w:r>
      <w:r>
        <w:t>: The set of modules responsible for program flow</w:t>
      </w:r>
    </w:p>
    <w:p w:rsidR="00376CFD" w:rsidRDefault="00376CFD" w:rsidP="004F19F3">
      <w:r>
        <w:t>View</w:t>
      </w:r>
      <w:r w:rsidR="0006380D">
        <w:fldChar w:fldCharType="begin"/>
      </w:r>
      <w:r w:rsidR="0006380D">
        <w:instrText xml:space="preserve"> XE "</w:instrText>
      </w:r>
      <w:r w:rsidR="0006380D" w:rsidRPr="00550D7B">
        <w:instrText>View</w:instrText>
      </w:r>
      <w:r w:rsidR="0006380D">
        <w:instrText xml:space="preserve">" </w:instrText>
      </w:r>
      <w:r w:rsidR="0006380D">
        <w:fldChar w:fldCharType="end"/>
      </w:r>
      <w:r>
        <w:t>: The set of modules responsible for program display</w:t>
      </w:r>
    </w:p>
    <w:p w:rsidR="00D1095A" w:rsidRDefault="00D1095A">
      <w:r>
        <w:br w:type="page"/>
      </w:r>
    </w:p>
    <w:p w:rsidR="00D1095A" w:rsidRDefault="00EA09D1" w:rsidP="00445422">
      <w:pPr>
        <w:pStyle w:val="Heading1"/>
      </w:pPr>
      <w:bookmarkStart w:id="1" w:name="_Toc377973135"/>
      <w:r>
        <w:lastRenderedPageBreak/>
        <w:t xml:space="preserve">1: </w:t>
      </w:r>
      <w:r w:rsidR="002C4396">
        <w:t>Software architecture overview</w:t>
      </w:r>
      <w:bookmarkEnd w:id="1"/>
    </w:p>
    <w:p w:rsidR="00D1095A" w:rsidRPr="00AB31B3" w:rsidRDefault="002C4396" w:rsidP="008B0297">
      <w:pPr>
        <w:pStyle w:val="Heading2"/>
        <w:numPr>
          <w:ilvl w:val="1"/>
          <w:numId w:val="13"/>
        </w:numPr>
      </w:pPr>
      <w:bookmarkStart w:id="2" w:name="_Toc377973136"/>
      <w:r w:rsidRPr="00AB31B3">
        <w:t>Main data types and structures</w:t>
      </w:r>
      <w:bookmarkEnd w:id="2"/>
    </w:p>
    <w:p w:rsidR="002C4396" w:rsidRDefault="009F79B9" w:rsidP="00AB31B3">
      <w:pPr>
        <w:rPr>
          <w:b/>
        </w:rPr>
      </w:pPr>
      <w:r w:rsidRPr="009F79B9">
        <w:rPr>
          <w:b/>
        </w:rPr>
        <w:t>ChessBoard</w:t>
      </w:r>
    </w:p>
    <w:p w:rsidR="009F79B9" w:rsidRPr="009F79B9" w:rsidRDefault="009F79B9" w:rsidP="009F79B9">
      <w:pPr>
        <w:jc w:val="center"/>
        <w:rPr>
          <w:b/>
        </w:rPr>
      </w:pPr>
      <w:r>
        <w:rPr>
          <w:b/>
          <w:noProof/>
        </w:rPr>
        <w:drawing>
          <wp:inline distT="0" distB="0" distL="0" distR="0">
            <wp:extent cx="3943553" cy="22734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3.png"/>
                    <pic:cNvPicPr/>
                  </pic:nvPicPr>
                  <pic:blipFill>
                    <a:blip r:embed="rId11">
                      <a:extLst>
                        <a:ext uri="{28A0092B-C50C-407E-A947-70E740481C1C}">
                          <a14:useLocalDpi xmlns:a14="http://schemas.microsoft.com/office/drawing/2010/main" val="0"/>
                        </a:ext>
                      </a:extLst>
                    </a:blip>
                    <a:stretch>
                      <a:fillRect/>
                    </a:stretch>
                  </pic:blipFill>
                  <pic:spPr>
                    <a:xfrm>
                      <a:off x="0" y="0"/>
                      <a:ext cx="3943553" cy="2273417"/>
                    </a:xfrm>
                    <a:prstGeom prst="rect">
                      <a:avLst/>
                    </a:prstGeom>
                  </pic:spPr>
                </pic:pic>
              </a:graphicData>
            </a:graphic>
          </wp:inline>
        </w:drawing>
      </w:r>
    </w:p>
    <w:p w:rsidR="00213525" w:rsidRPr="00A83F6D" w:rsidRDefault="0000661C" w:rsidP="002C4396">
      <w:pPr>
        <w:rPr>
          <w:b/>
        </w:rPr>
      </w:pPr>
      <w:r>
        <w:rPr>
          <w:b/>
          <w:noProof/>
        </w:rPr>
        <mc:AlternateContent>
          <mc:Choice Requires="wpg">
            <w:drawing>
              <wp:anchor distT="0" distB="0" distL="114300" distR="114300" simplePos="0" relativeHeight="251687936" behindDoc="0" locked="0" layoutInCell="1" allowOverlap="1">
                <wp:simplePos x="0" y="0"/>
                <wp:positionH relativeFrom="column">
                  <wp:posOffset>-341906</wp:posOffset>
                </wp:positionH>
                <wp:positionV relativeFrom="paragraph">
                  <wp:posOffset>207314</wp:posOffset>
                </wp:positionV>
                <wp:extent cx="6690360" cy="4718740"/>
                <wp:effectExtent l="0" t="0" r="15240" b="24765"/>
                <wp:wrapNone/>
                <wp:docPr id="12" name="Group 12"/>
                <wp:cNvGraphicFramePr/>
                <a:graphic xmlns:a="http://schemas.openxmlformats.org/drawingml/2006/main">
                  <a:graphicData uri="http://schemas.microsoft.com/office/word/2010/wordprocessingGroup">
                    <wpg:wgp>
                      <wpg:cNvGrpSpPr/>
                      <wpg:grpSpPr>
                        <a:xfrm>
                          <a:off x="0" y="0"/>
                          <a:ext cx="6690360" cy="4718740"/>
                          <a:chOff x="0" y="0"/>
                          <a:chExt cx="6690360" cy="4718740"/>
                        </a:xfrm>
                      </wpg:grpSpPr>
                      <wpg:grpSp>
                        <wpg:cNvPr id="66" name="Group 106"/>
                        <wpg:cNvGrpSpPr/>
                        <wpg:grpSpPr>
                          <a:xfrm>
                            <a:off x="0" y="946205"/>
                            <a:ext cx="6690360" cy="3772535"/>
                            <a:chOff x="0" y="-291963"/>
                            <a:chExt cx="9727680" cy="6413110"/>
                          </a:xfrm>
                        </wpg:grpSpPr>
                        <wpg:grpSp>
                          <wpg:cNvPr id="67" name="Group 67"/>
                          <wpg:cNvGrpSpPr/>
                          <wpg:grpSpPr>
                            <a:xfrm>
                              <a:off x="0" y="-210841"/>
                              <a:ext cx="3160008" cy="6331988"/>
                              <a:chOff x="0" y="-210841"/>
                              <a:chExt cx="3160008" cy="6331988"/>
                            </a:xfrm>
                          </wpg:grpSpPr>
                          <wpg:grpSp>
                            <wpg:cNvPr id="68" name="Group 68"/>
                            <wpg:cNvGrpSpPr/>
                            <wpg:grpSpPr>
                              <a:xfrm>
                                <a:off x="891537" y="2564891"/>
                                <a:ext cx="2268471" cy="3556256"/>
                                <a:chOff x="891537" y="2564891"/>
                                <a:chExt cx="2268471" cy="3556256"/>
                              </a:xfrm>
                            </wpg:grpSpPr>
                            <wps:wsp>
                              <wps:cNvPr id="69" name="Flowchart: Alternate Process 69"/>
                              <wps:cNvSpPr/>
                              <wps:spPr>
                                <a:xfrm>
                                  <a:off x="891537" y="2564891"/>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Flowchart: Alternate Process 70"/>
                              <wps:cNvSpPr/>
                              <wps:spPr>
                                <a:xfrm>
                                  <a:off x="1724402"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Flowchart: Alternate Process 71"/>
                              <wps:cNvSpPr/>
                              <wps:spPr>
                                <a:xfrm>
                                  <a:off x="1751832" y="4380737"/>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owchart: Alternate Process 74"/>
                              <wps:cNvSpPr/>
                              <wps:spPr>
                                <a:xfrm>
                                  <a:off x="1724018" y="5289043"/>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Elbow Connector 75"/>
                              <wps:cNvCnPr>
                                <a:stCxn id="69" idx="2"/>
                                <a:endCxn id="70" idx="1"/>
                              </wps:cNvCnPr>
                              <wps:spPr>
                                <a:xfrm rot="16200000" flipH="1">
                                  <a:off x="1403601"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6" name="Elbow Connector 76"/>
                              <wps:cNvCnPr>
                                <a:stCxn id="69" idx="2"/>
                                <a:endCxn id="71" idx="1"/>
                              </wps:cNvCnPr>
                              <wps:spPr>
                                <a:xfrm rot="16200000" flipH="1">
                                  <a:off x="973831"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a:stCxn id="69" idx="2"/>
                                <a:endCxn id="74" idx="1"/>
                              </wps:cNvCnPr>
                              <wps:spPr>
                                <a:xfrm rot="16200000" flipH="1">
                                  <a:off x="505773"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9" name="Rounded Rectangle 79"/>
                            <wps:cNvSpPr/>
                            <wps:spPr>
                              <a:xfrm>
                                <a:off x="0" y="-210841"/>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ounded Rectangle 80"/>
                            <wps:cNvSpPr/>
                            <wps:spPr>
                              <a:xfrm>
                                <a:off x="941830" y="77614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941828"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Elbow Connector 82"/>
                            <wps:cNvCnPr>
                              <a:stCxn id="79" idx="2"/>
                              <a:endCxn id="80" idx="1"/>
                            </wps:cNvCnPr>
                            <wps:spPr>
                              <a:xfrm rot="16200000" flipH="1">
                                <a:off x="563662" y="785077"/>
                                <a:ext cx="468301"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Elbow Connector 83"/>
                            <wps:cNvCnPr>
                              <a:stCxn id="79" idx="2"/>
                              <a:endCxn id="81" idx="1"/>
                            </wps:cNvCnPr>
                            <wps:spPr>
                              <a:xfrm rot="16200000" flipH="1">
                                <a:off x="118298" y="1230439"/>
                                <a:ext cx="1359026"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a:stCxn id="79" idx="2"/>
                              <a:endCxn id="69" idx="1"/>
                            </wps:cNvCnPr>
                            <wps:spPr>
                              <a:xfrm rot="16200000" flipH="1">
                                <a:off x="-37033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86" name="Group 86"/>
                          <wpg:cNvGrpSpPr/>
                          <wpg:grpSpPr>
                            <a:xfrm>
                              <a:off x="3160008" y="-291963"/>
                              <a:ext cx="3160008" cy="6413109"/>
                              <a:chOff x="3160008" y="-291963"/>
                              <a:chExt cx="3160008" cy="6413109"/>
                            </a:xfrm>
                          </wpg:grpSpPr>
                          <wpg:grpSp>
                            <wpg:cNvPr id="87" name="Group 87"/>
                            <wpg:cNvGrpSpPr/>
                            <wpg:grpSpPr>
                              <a:xfrm>
                                <a:off x="4051545" y="2564892"/>
                                <a:ext cx="2268471" cy="3556254"/>
                                <a:chOff x="4051545" y="2564892"/>
                                <a:chExt cx="2268471" cy="3556254"/>
                              </a:xfrm>
                            </wpg:grpSpPr>
                            <wps:wsp>
                              <wps:cNvPr id="88" name="Flowchart: Alternate Process 88"/>
                              <wps:cNvSpPr/>
                              <wps:spPr>
                                <a:xfrm>
                                  <a:off x="4051545"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Flowchart: Alternate Process 89"/>
                              <wps:cNvSpPr/>
                              <wps:spPr>
                                <a:xfrm>
                                  <a:off x="4884411"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Flowchart: Alternate Process 90"/>
                              <wps:cNvSpPr/>
                              <wps:spPr>
                                <a:xfrm>
                                  <a:off x="4911840"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Flowchart: Alternate Process 91"/>
                              <wps:cNvSpPr/>
                              <wps:spPr>
                                <a:xfrm>
                                  <a:off x="4884027"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Elbow Connector 92"/>
                              <wps:cNvCnPr>
                                <a:stCxn id="88" idx="2"/>
                                <a:endCxn id="89" idx="1"/>
                              </wps:cNvCnPr>
                              <wps:spPr>
                                <a:xfrm rot="16200000" flipH="1">
                                  <a:off x="4563609"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Elbow Connector 93"/>
                              <wps:cNvCnPr>
                                <a:stCxn id="88" idx="2"/>
                                <a:endCxn id="90" idx="1"/>
                              </wps:cNvCnPr>
                              <wps:spPr>
                                <a:xfrm rot="16200000" flipH="1">
                                  <a:off x="4133839"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Elbow Connector 94"/>
                              <wps:cNvCnPr>
                                <a:stCxn id="88" idx="2"/>
                                <a:endCxn id="91" idx="1"/>
                              </wps:cNvCnPr>
                              <wps:spPr>
                                <a:xfrm rot="16200000" flipH="1">
                                  <a:off x="3665781"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5" name="Rounded Rectangle 95"/>
                            <wps:cNvSpPr/>
                            <wps:spPr>
                              <a:xfrm>
                                <a:off x="3160008" y="-291963"/>
                                <a:ext cx="1307591" cy="98690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ounded Rectangle 96"/>
                            <wps:cNvSpPr/>
                            <wps:spPr>
                              <a:xfrm>
                                <a:off x="4101838" y="747298"/>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ounded Rectangle 97"/>
                            <wps:cNvSpPr/>
                            <wps:spPr>
                              <a:xfrm>
                                <a:off x="4101836"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Elbow Connector 98"/>
                            <wps:cNvCnPr>
                              <a:stCxn id="95" idx="2"/>
                              <a:endCxn id="96" idx="1"/>
                            </wps:cNvCnPr>
                            <wps:spPr>
                              <a:xfrm rot="16200000" flipH="1">
                                <a:off x="3738096" y="770653"/>
                                <a:ext cx="439450"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95" idx="2"/>
                              <a:endCxn id="97" idx="1"/>
                            </wps:cNvCnPr>
                            <wps:spPr>
                              <a:xfrm rot="16200000" flipH="1">
                                <a:off x="3278308"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95" idx="2"/>
                              <a:endCxn id="88" idx="1"/>
                            </wps:cNvCnPr>
                            <wps:spPr>
                              <a:xfrm rot="16200000" flipH="1">
                                <a:off x="2789675" y="1719074"/>
                                <a:ext cx="2286001"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2" name="Elbow Connector 102"/>
                          <wps:cNvCnPr>
                            <a:stCxn id="97" idx="1"/>
                            <a:endCxn id="79" idx="3"/>
                          </wps:cNvCnPr>
                          <wps:spPr>
                            <a:xfrm rot="10800000">
                              <a:off x="1307593" y="242053"/>
                              <a:ext cx="2794246" cy="181191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a:stCxn id="80" idx="3"/>
                          </wps:cNvCnPr>
                          <wps:spPr>
                            <a:xfrm flipV="1">
                              <a:off x="2249422" y="417194"/>
                              <a:ext cx="882774" cy="746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5" name="Group 105"/>
                          <wpg:cNvGrpSpPr/>
                          <wpg:grpSpPr>
                            <a:xfrm>
                              <a:off x="6567672" y="-210838"/>
                              <a:ext cx="3160008" cy="6331984"/>
                              <a:chOff x="6567672" y="-210838"/>
                              <a:chExt cx="3160008" cy="6331984"/>
                            </a:xfrm>
                          </wpg:grpSpPr>
                          <wpg:grpSp>
                            <wpg:cNvPr id="106" name="Group 106"/>
                            <wpg:cNvGrpSpPr/>
                            <wpg:grpSpPr>
                              <a:xfrm>
                                <a:off x="7459209" y="2564892"/>
                                <a:ext cx="2268471" cy="3556254"/>
                                <a:chOff x="7459209" y="2564892"/>
                                <a:chExt cx="2268471" cy="3556254"/>
                              </a:xfrm>
                            </wpg:grpSpPr>
                            <wps:wsp>
                              <wps:cNvPr id="107" name="Flowchart: Alternate Process 107"/>
                              <wps:cNvSpPr/>
                              <wps:spPr>
                                <a:xfrm>
                                  <a:off x="7459209"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Flowchart: Alternate Process 108"/>
                              <wps:cNvSpPr/>
                              <wps:spPr>
                                <a:xfrm>
                                  <a:off x="8292075" y="3493770"/>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Flowchart: Alternate Process 109"/>
                              <wps:cNvSpPr/>
                              <wps:spPr>
                                <a:xfrm>
                                  <a:off x="8319504" y="4380738"/>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Flowchart: Alternate Process 110"/>
                              <wps:cNvSpPr/>
                              <wps:spPr>
                                <a:xfrm>
                                  <a:off x="8291691" y="528904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Elbow Connector 111"/>
                              <wps:cNvCnPr>
                                <a:stCxn id="107" idx="2"/>
                                <a:endCxn id="108" idx="1"/>
                              </wps:cNvCnPr>
                              <wps:spPr>
                                <a:xfrm rot="16200000" flipH="1">
                                  <a:off x="7971273" y="3589020"/>
                                  <a:ext cx="512826" cy="1287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2" name="Elbow Connector 112"/>
                              <wps:cNvCnPr>
                                <a:stCxn id="107" idx="2"/>
                                <a:endCxn id="109" idx="1"/>
                              </wps:cNvCnPr>
                              <wps:spPr>
                                <a:xfrm rot="16200000" flipH="1">
                                  <a:off x="7541503" y="4018789"/>
                                  <a:ext cx="1399794" cy="15620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107" idx="2"/>
                                <a:endCxn id="110" idx="1"/>
                              </wps:cNvCnPr>
                              <wps:spPr>
                                <a:xfrm rot="16200000" flipH="1">
                                  <a:off x="7073445" y="4486848"/>
                                  <a:ext cx="2308098" cy="12839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14" name="Rounded Rectangle 114"/>
                            <wps:cNvSpPr/>
                            <wps:spPr>
                              <a:xfrm>
                                <a:off x="6567672" y="-210838"/>
                                <a:ext cx="1307591" cy="9057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Rounded Rectangle 115"/>
                            <wps:cNvSpPr/>
                            <wps:spPr>
                              <a:xfrm>
                                <a:off x="7509502" y="793700"/>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Rounded Rectangle 116"/>
                            <wps:cNvSpPr/>
                            <wps:spPr>
                              <a:xfrm>
                                <a:off x="7509500" y="1648204"/>
                                <a:ext cx="1307591" cy="81153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Elbow Connector 117"/>
                            <wps:cNvCnPr>
                              <a:stCxn id="114" idx="2"/>
                              <a:endCxn id="115" idx="1"/>
                            </wps:cNvCnPr>
                            <wps:spPr>
                              <a:xfrm rot="16200000" flipH="1">
                                <a:off x="7122559" y="793854"/>
                                <a:ext cx="485852" cy="288034"/>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Elbow Connector 118"/>
                            <wps:cNvCnPr>
                              <a:stCxn id="114" idx="2"/>
                              <a:endCxn id="116" idx="1"/>
                            </wps:cNvCnPr>
                            <wps:spPr>
                              <a:xfrm rot="16200000" flipH="1">
                                <a:off x="6685972" y="1230439"/>
                                <a:ext cx="1359025" cy="28803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Elbow Connector 119"/>
                            <wps:cNvCnPr>
                              <a:stCxn id="114" idx="2"/>
                              <a:endCxn id="107" idx="1"/>
                            </wps:cNvCnPr>
                            <wps:spPr>
                              <a:xfrm rot="16200000" flipH="1">
                                <a:off x="6197340" y="1719073"/>
                                <a:ext cx="2285998" cy="2377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Straight Arrow Connector 120"/>
                          <wps:cNvCnPr>
                            <a:stCxn id="96" idx="3"/>
                            <a:endCxn id="114" idx="1"/>
                          </wps:cNvCnPr>
                          <wps:spPr>
                            <a:xfrm flipV="1">
                              <a:off x="5409430" y="242053"/>
                              <a:ext cx="1158241" cy="89234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Elbow Connector 121"/>
                          <wps:cNvCnPr>
                            <a:stCxn id="116" idx="1"/>
                            <a:endCxn id="95" idx="3"/>
                          </wps:cNvCnPr>
                          <wps:spPr>
                            <a:xfrm rot="10800000">
                              <a:off x="4467602" y="201493"/>
                              <a:ext cx="3041900" cy="185247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 name="Flowchart: Alternate Process 7"/>
                        <wps:cNvSpPr/>
                        <wps:spPr>
                          <a:xfrm>
                            <a:off x="2170706" y="0"/>
                            <a:ext cx="135703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ChessMoveList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445273" y="365760"/>
                            <a:ext cx="2424188" cy="6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870421" y="365760"/>
                            <a:ext cx="2097606" cy="6280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Flowchart: Alternate Process 10"/>
                        <wps:cNvSpPr/>
                        <wps:spPr>
                          <a:xfrm rot="20809785">
                            <a:off x="1017767" y="302149"/>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Alternate Process 11"/>
                        <wps:cNvSpPr/>
                        <wps:spPr>
                          <a:xfrm rot="950997">
                            <a:off x="3657600" y="286247"/>
                            <a:ext cx="969645" cy="326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Last Move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margin-left:-26.9pt;margin-top:16.3pt;width:526.8pt;height:371.55pt;z-index:251687936" coordsize="66903,47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">
                <v:group id="Group 106" o:spid="_x0000_s1027" style="position:absolute;top:9462;width:66903;height:37725" coordorigin=",-2919" coordsize="97276,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7" o:spid="_x0000_s1028" style="position:absolute;top:-2108;width:31600;height:63319" coordorigin=",-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group id="Group 68" o:spid="_x0000_s1029" style="position:absolute;left:8915;top:25648;width:22685;height:35563" coordorigin="89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69" o:spid="_x0000_s1030"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srMUA&#10;AADbAAAADwAAAGRycy9kb3ducmV2LnhtbESP3WrCQBSE7wt9h+UUvNNNrYhNsxERxRZErEqvT7Mn&#10;PyR7Ns1uNb59VxB6OczMN0wy700jztS5yrKC51EEgjizuuJCwem4Hs5AOI+ssbFMCq7kYJ4+PiQY&#10;a3vhTzoffCEChF2MCkrv21hKl5Vk0I1sSxy83HYGfZBdIXWHlwA3jRxH0VQarDgslNjSsqSsPvwa&#10;Bf7HrCdV/jWp9/m3rj92m9X2+qLU4KlfvIHw1Pv/8L39rhVMX+H2Jfw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uys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70" o:spid="_x0000_s1031" type="#_x0000_t176" style="position:absolute;left:172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7MIA&#10;AADbAAAADwAAAGRycy9kb3ducmV2LnhtbERPy2rCQBTdF/yH4Qrumok2tCV1lFIMKhRpVbq+Zm4e&#10;JHMnzYwa/95ZFLo8nPd8OZhWXKh3tWUF0ygGQZxbXXOp4HjIHl9BOI+ssbVMCm7kYLkYPcwx1fbK&#10;33TZ+1KEEHYpKqi871IpXV6RQRfZjjhwhe0N+gD7UuoeryHctHIWx8/SYM2hocKOPirKm/3ZKPC/&#10;Jkvq4idpvoqTbra79erz9qTUZDy8v4HwNPh/8Z97oxW8hP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9dPs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71" o:spid="_x0000_s1032" type="#_x0000_t176" style="position:absolute;left:175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l2d8QA&#10;AADbAAAADwAAAGRycy9kb3ducmV2LnhtbESP3WoCMRSE7wu+QziCd5q1Si1bo0hRqiBiVXp93Jz9&#10;YTcn6ybV9e1NQejlMDPfMNN5aypxpcYVlhUMBxEI4sTqgjMFp+Oq/w7CeWSNlWVScCcH81nnZYqx&#10;tjf+puvBZyJA2MWoIPe+jqV0SU4G3cDWxMFLbWPQB9lkUjd4C3BTydcoepMGCw4LOdb0mVNSHn6N&#10;An8xq3GR/ozLfXrW5Wb3tdzeR0r1uu3iA4Sn1v+Hn+21VjAZ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5dnf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74" o:spid="_x0000_s1033" type="#_x0000_t176" style="position:absolute;left:17240;top:52890;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7V78UA&#10;AADbAAAADwAAAGRycy9kb3ducmV2LnhtbESP3WrCQBSE7wu+w3IE73RjDbZEV5GiVKGU1orXx+zJ&#10;D8mejdmtxrfvCkIvh5n5hpkvO1OLC7WutKxgPIpAEKdWl5wrOPxshq8gnEfWWFsmBTdysFz0nuaY&#10;aHvlb7rsfS4ChF2CCgrvm0RKlxZk0I1sQxy8zLYGfZBtLnWL1wA3tXyOoqk0WHJYKLCht4LSav9r&#10;FPiz2cRldoyrr+ykq93n+/rjNlFq0O9WMxCeOv8ffrS3WsFL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tXv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type id="_x0000_t33" coordsize="21600,21600" o:spt="33" o:oned="t" path="m,l21600,r,21600e" filled="f">
                        <v:stroke joinstyle="miter"/>
                        <v:path arrowok="t" fillok="f" o:connecttype="none"/>
                        <o:lock v:ext="edit" shapetype="t"/>
                      </v:shapetype>
                      <v:shape id="Elbow Connector 75" o:spid="_x0000_s1034" type="#_x0000_t33" style="position:absolute;left:140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zmNMMAAADbAAAADwAAAGRycy9kb3ducmV2LnhtbESP3WoCMRSE7wu+QziCdzVRan9Wo8hC&#10;0Svbbn2Aw+a4u7g5WZK4bvv0Rij0cpiZb5jVZrCt6MmHxrGG2VSBIC6dabjScPx+f3wFESKywdYx&#10;afihAJv16GGFmXFX/qK+iJVIEA4Zaqhj7DIpQ1mTxTB1HXHyTs5bjEn6ShqP1wS3rZwr9SwtNpwW&#10;auwor6k8FxerweDT5ywf3irlj4t8J38/CnXotZ6Mh+0SRKQh/of/2nuj4WUB9y/pB8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M5jTDAAAA2wAAAA8AAAAAAAAAAAAA&#10;AAAAoQIAAGRycy9kb3ducmV2LnhtbFBLBQYAAAAABAAEAPkAAACRAwAAAAA=&#10;" strokecolor="#5b9bd5 [3204]" strokeweight=".5pt">
                        <v:stroke endarrow="open"/>
                      </v:shape>
                      <v:shape id="Elbow Connector 76" o:spid="_x0000_s1035" type="#_x0000_t33" style="position:absolute;left:97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54Q8MAAADbAAAADwAAAGRycy9kb3ducmV2LnhtbESPUWvCMBSF3wf+h3AF32bimG6rRpHC&#10;0Ce3df6AS3Nti81NSbJa/fVmMNjj4ZzzHc5qM9hW9ORD41jDbKpAEJfONFxpOH6/P76CCBHZYOuY&#10;NFwpwGY9elhhZtyFv6gvYiUShEOGGuoYu0zKUNZkMUxdR5y8k/MWY5K+ksbjJcFtK5+UWkiLDaeF&#10;GjvKayrPxY/VYPD5c5YPb5Xyx3m+k7ePQh16rSfjYbsEEWmI/+G/9t5oeFnA75f0A+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jeeEPDAAAA2wAAAA8AAAAAAAAAAAAA&#10;AAAAoQIAAGRycy9kb3ducmV2LnhtbFBLBQYAAAAABAAEAPkAAACRAwAAAAA=&#10;" strokecolor="#5b9bd5 [3204]" strokeweight=".5pt">
                        <v:stroke endarrow="open"/>
                      </v:shape>
                      <v:shape id="Elbow Connector 77" o:spid="_x0000_s1036" type="#_x0000_t33" style="position:absolute;left:50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Ld2MMAAADbAAAADwAAAGRycy9kb3ducmV2LnhtbESPUWvCMBSF3wX/Q7jC3jRRNp2dUaQw&#10;5tPcOn/Apbm2Zc1NSbLa+euXgeDj4ZzzHc5mN9hW9ORD41jDfKZAEJfONFxpOH29Tp9BhIhssHVM&#10;Gn4pwG47Hm0wM+7Cn9QXsRIJwiFDDXWMXSZlKGuyGGauI07e2XmLMUlfSePxkuC2lQulltJiw2mh&#10;xo7ymsrv4sdqMPj4Mc+HdaX86Sl/k9djod57rR8mw/4FRKQh3sO39sFoWK3g/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S3djDAAAA2wAAAA8AAAAAAAAAAAAA&#10;AAAAoQIAAGRycy9kb3ducmV2LnhtbFBLBQYAAAAABAAEAPkAAACRAwAAAAA=&#10;" strokecolor="#5b9bd5 [3204]" strokeweight=".5pt">
                        <v:stroke endarrow="open"/>
                      </v:shape>
                    </v:group>
                    <v:roundrect id="Rounded Rectangle 79" o:spid="_x0000_s1037" style="position:absolute;top:-2108;width:13075;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joAs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7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joA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80" o:spid="_x0000_s1038" style="position:absolute;left:9418;top:7761;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cxuMAA&#10;AADbAAAADwAAAGRycy9kb3ducmV2LnhtbERPTWsCMRC9F/wPYYTeatYWy7IaRStCwVPXXrxNN+Nm&#10;dTNZklTjvzeHQo+P971YJduLK/nQOVYwnRQgiBunO24VfB92LyWIEJE19o5JwZ0CrJajpwVW2t34&#10;i651bEUO4VChAhPjUEkZGkMWw8QNxJk7OW8xZuhbqT3ecrjt5WtRvEuLHecGgwN9GGou9a9VYPVb&#10;2p5xfaRdWW+Os7TfevOj1PM4recgIqX4L/5zf2oFZV6fv+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cxuMAAAADbAAAADwAAAAAAAAAAAAAAAACYAgAAZHJzL2Rvd25y&#10;ZXYueG1sUEsFBgAAAAAEAAQA9QAAAIU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81" o:spid="_x0000_s1039" style="position:absolute;left:94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uUI8MA&#10;AADbAAAADwAAAGRycy9kb3ducmV2LnhtbESPQWsCMRSE7wX/Q3hCbzVrS8uyGsVWhIIn1168vW6e&#10;m9XNy5Kkmv57UxB6HGbmG2a+TLYXF/Khc6xgOilAEDdOd9wq+NpvnkoQISJr7B2Tgl8KsFyMHuZY&#10;aXflHV3q2IoM4VChAhPjUEkZGkMWw8QNxNk7Om8xZulbqT1eM9z28rko3qTFjvOCwYE+DDXn+scq&#10;sPolrU+4OtCmrN8Pr2m79uZbqcdxWs1ARErxP3xvf2oF5RT+vu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uUI8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82" o:spid="_x0000_s1040" type="#_x0000_t33" style="position:absolute;left:5636;top:7850;width:4683;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OZ8MAAADbAAAADwAAAGRycy9kb3ducmV2LnhtbESPUWvCMBSF3wf7D+EO9jYTZY6uM4oU&#10;xvakW+cPuDTXttjclCTWzl9vBMHHwznnO5zFarSdGMiH1rGG6USBIK6cabnWsPv7fMlAhIhssHNM&#10;Gv4pwGr5+LDA3LgT/9JQxlokCIccNTQx9rmUoWrIYpi4njh5e+ctxiR9LY3HU4LbTs6UepMWW04L&#10;DfZUNFQdyqPVYPD1Z1qM77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wDmfDAAAA2wAAAA8AAAAAAAAAAAAA&#10;AAAAoQIAAGRycy9kb3ducmV2LnhtbFBLBQYAAAAABAAEAPkAAACRAwAAAAA=&#10;" strokecolor="#5b9bd5 [3204]" strokeweight=".5pt">
                      <v:stroke endarrow="open"/>
                    </v:shape>
                    <v:shape id="Elbow Connector 83" o:spid="_x0000_s1041" type="#_x0000_t33" style="position:absolute;left:1183;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MMAAADbAAAADwAAAGRycy9kb3ducmV2LnhtbESPUWvCMBSF3wX/Q7jC3jTRzeGqUaQw&#10;5tPcOn/Apblri81NSbLa+euXgeDj4ZzzHc5mN9hW9ORD41jDfKZAEJfONFxpOH29TlcgQkQ22Dom&#10;Db8UYLcdjzaYGXfhT+qLWIkE4ZChhjrGLpMylDVZDDPXESfv23mLMUlfSePxkuC2lQulnqXFhtNC&#10;jR3lNZXn4sdqMPj0Mc+Hl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8q/zDAAAA2wAAAA8AAAAAAAAAAAAA&#10;AAAAoQIAAGRycy9kb3ducmV2LnhtbFBLBQYAAAAABAAEAPkAAACRAwAAAAA=&#10;" strokecolor="#5b9bd5 [3204]" strokeweight=".5pt">
                      <v:stroke endarrow="open"/>
                    </v:shape>
                    <v:shape id="Elbow Connector 85" o:spid="_x0000_s1042" type="#_x0000_t33" style="position:absolute;left:-3704;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mWE8MAAADbAAAADwAAAGRycy9kb3ducmV2LnhtbESPUWvCMBSF3wf+h3CFvc1E0aHVKFIQ&#10;97TN6g+4NNe22NyUJNZuv34ZDPZ4OOd8h7PZDbYVPfnQONYwnSgQxKUzDVcaLufDyxJEiMgGW8ek&#10;4YsC7Lajpw1mxj34RH0RK5EgHDLUUMfYZVKGsiaLYeI64uRdnbcYk/SVNB4fCW5bOVPqVVpsOC3U&#10;2FFeU3kr7laDwfnnNB9WlfKXRX6U3x+Feu+1fh4P+zWISEP8D/+134yG5QJ+v6Qf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ZlhPDAAAA2wAAAA8AAAAAAAAAAAAA&#10;AAAAoQIAAGRycy9kb3ducmV2LnhtbFBLBQYAAAAABAAEAPkAAACRAwAAAAA=&#10;" strokecolor="#5b9bd5 [3204]" strokeweight=".5pt">
                      <v:stroke endarrow="open"/>
                    </v:shape>
                  </v:group>
                  <v:group id="Group 86" o:spid="_x0000_s1043" style="position:absolute;left:31600;top:-2919;width:31600;height:64130" coordorigin="31600,-2919" coordsize="31600,64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group id="Group 87" o:spid="_x0000_s1044" style="position:absolute;left:40515;top:25648;width:22685;height:35563" coordorigin="40515,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lowchart: Alternate Process 88" o:spid="_x0000_s1045"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avzcAA&#10;AADbAAAADwAAAGRycy9kb3ducmV2LnhtbERPy4rCMBTdC/MP4Q6401RHRKpRZBgZhUF84fra3D5o&#10;c1ObqPXvJwvB5eG8Z4vWVOJOjSssKxj0IxDEidUFZwpOx1VvAsJ5ZI2VZVLwJAeL+UdnhrG2D97T&#10;/eAzEULYxagg976OpXRJTgZd39bEgUttY9AH2GRSN/gI4aaSwygaS4MFh4Yca/rOKSkPN6PAX81q&#10;VKTnUblLL7rcbH9//p5fSnU/2+UUhKfWv8Uv91ormISx4Uv4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avzcAAAADbAAAADwAAAAAAAAAAAAAAAACYAgAAZHJzL2Rvd25y&#10;ZXYueG1sUEsFBgAAAAAEAAQA9QAAAIU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89" o:spid="_x0000_s1046" type="#_x0000_t176" style="position:absolute;left:48844;top:3493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KVsUA&#10;AADbAAAADwAAAGRycy9kb3ducmV2LnhtbESP3WrCQBSE7wt9h+UUvKubWhGbZiMiii2IWJVen2ZP&#10;fkj2bJrdanz7riB4OczMN0wy600jTtS5yrKCl2EEgjizuuJCwfGwep6CcB5ZY2OZFFzIwSx9fEgw&#10;1vbMX3Ta+0IECLsYFZTet7GULivJoBvaljh4ue0M+iC7QuoOzwFuGjmKook0WHFYKLGlRUlZvf8z&#10;CvyvWY2r/Htc7/IfXX9u18vN5VWpwVM/fwfhqff38K39oRVM3+D6JfwAm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pWxQAAANsAAAAPAAAAAAAAAAAAAAAAAJgCAABkcnMv&#10;ZG93bnJldi54bWxQSwUGAAAAAAQABAD1AAAAig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90" o:spid="_x0000_s1047" type="#_x0000_t176" style="position:absolute;left:49118;top:4380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1FsIA&#10;AADbAAAADwAAAGRycy9kb3ducmV2LnhtbERPy2rCQBTdF/yH4Qrumok2lDZ1lFIMKhRpVbq+Zm4e&#10;JHMnzYwa/95ZFLo8nPd8OZhWXKh3tWUF0ygGQZxbXXOp4HjIHl9AOI+ssbVMCm7kYLkYPcwx1fbK&#10;33TZ+1KEEHYpKqi871IpXV6RQRfZjjhwhe0N+gD7UuoeryHctHIWx8/SYM2hocKOPirKm/3ZKPC/&#10;Jkvq4idpvoqTbra79erz9qTUZDy8v4HwNPh/8Z97oxW8hvXhS/g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TUWwgAAANsAAAAPAAAAAAAAAAAAAAAAAJgCAABkcnMvZG93&#10;bnJldi54bWxQSwUGAAAAAAQABAD1AAAAhwM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91" o:spid="_x0000_s1048" type="#_x0000_t176" style="position:absolute;left:48840;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WQjcQA&#10;AADbAAAADwAAAGRycy9kb3ducmV2LnhtbESP3WoCMRSE7wu+QziCd5q1SrFbo0hRqiBiVXp93Jz9&#10;YTcn6ybV9e1NQejlMDPfMNN5aypxpcYVlhUMBxEI4sTqgjMFp+OqPwHhPLLGyjIpuJOD+azzMsVY&#10;2xt/0/XgMxEg7GJUkHtfx1K6JCeDbmBr4uCltjHog2wyqRu8Bbip5GsUvUmDBYeFHGv6zCkpD79G&#10;gb+Y1bhIf8blPj3rcrP7Wm7vI6V63XbxAcJT6//Dz/ZaK3gf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1kI3EAAAA2wAAAA8AAAAAAAAAAAAAAAAAmAIAAGRycy9k&#10;b3ducmV2LnhtbFBLBQYAAAAABAAEAPUAAACJAw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92" o:spid="_x0000_s1049" type="#_x0000_t33" style="position:absolute;left:45635;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YusMAAADbAAAADwAAAGRycy9kb3ducmV2LnhtbESPUWvCMBSF3wf7D+EO9jYTZY61M4oU&#10;xvakW+cPuDTXttjclCTWzl9vBMHHwznnO5zFarSdGMiH1rGG6USBIK6cabnWsPv7fHkHESKywc4x&#10;afinAKvl48MCc+NO/EtDGWuRIBxy1NDE2OdShqohi2HieuLk7Z23GJP0tTQeTwluOzlT6k1abDkt&#10;NNhT0VB1KI9Wg8HXn2kxZrXyu3nxJc/bUm0GrZ+fxvUHiEhjvIdv7W+jIZvB9Uv6AXJ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pmLrDAAAA2wAAAA8AAAAAAAAAAAAA&#10;AAAAoQIAAGRycy9kb3ducmV2LnhtbFBLBQYAAAAABAAEAPkAAACRAwAAAAA=&#10;" strokecolor="#5b9bd5 [3204]" strokeweight=".5pt">
                        <v:stroke endarrow="open"/>
                      </v:shape>
                      <v:shape id="Elbow Connector 93" o:spid="_x0000_s1050" type="#_x0000_t33" style="position:absolute;left:41338;top:40187;width:13998;height:156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9IcMAAADbAAAADwAAAGRycy9kb3ducmV2LnhtbESPUWvCMBSF3wX/Q7jC3jTRzTGrUaQw&#10;5tPcOn/Apblri81NSbLa+euXgeDj4ZzzHc5mN9hW9ORD41jDfKZAEJfONFxpOH29Tl9AhIhssHVM&#10;Gn4pwG47Hm0wM+7Cn9QXsRIJwiFDDXWMXSZlKGuyGGauI07et/MWY5K+ksbjJcFtKxdKPUuLDaeF&#10;GjvKayrPxY/VYPDpY54Pq0r50zJ/k9djod57rR8mw34NItIQ7+Fb+2A0rB7h/0v6AX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lPSHDAAAA2wAAAA8AAAAAAAAAAAAA&#10;AAAAoQIAAGRycy9kb3ducmV2LnhtbFBLBQYAAAAABAAEAPkAAACRAwAAAAA=&#10;" strokecolor="#5b9bd5 [3204]" strokeweight=".5pt">
                        <v:stroke endarrow="open"/>
                      </v:shape>
                      <v:shape id="Elbow Connector 94" o:spid="_x0000_s1051" type="#_x0000_t33" style="position:absolute;left:36657;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ylVcMAAADbAAAADwAAAGRycy9kb3ducmV2LnhtbESP3WoCMRSE7wu+QziCdzVRbKmrUWSh&#10;6FV/Vh/gsDnuLm5OliRd1z59UxC8HGbmG2a9HWwrevKhcaxhNlUgiEtnGq40nI7vz28gQkQ22Dom&#10;DTcKsN2MntaYGXflb+qLWIkE4ZChhjrGLpMylDVZDFPXESfv7LzFmKSvpPF4TXDbyrlSr9Jiw2mh&#10;xo7ymspL8WM1GFx8zfJhWSl/esn38vezUB+91pPxsFuBiDTER/jePhgNywX8f0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MpVXDAAAA2wAAAA8AAAAAAAAAAAAA&#10;AAAAoQIAAGRycy9kb3ducmV2LnhtbFBLBQYAAAAABAAEAPkAAACRAwAAAAA=&#10;" strokecolor="#5b9bd5 [3204]" strokeweight=".5pt">
                        <v:stroke endarrow="open"/>
                      </v:shape>
                    </v:group>
                    <v:roundrect id="Rounded Rectangle 95" o:spid="_x0000_s1052" style="position:absolute;left:31600;top:-2919;width:13075;height:98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kE/cMA&#10;AADbAAAADwAAAGRycy9kb3ducmV2LnhtbESPT2sCMRTE7wW/Q3hCbzVbi8VujeIfBKGnrr14e928&#10;brbdvCxJ1PjtG0HwOMzMb5jZItlOnMiH1rGC51EBgrh2uuVGwdd++zQFESKyxs4xKbhQgMV88DDD&#10;Urszf9Kpio3IEA4lKjAx9qWUoTZkMYxcT5y9H+ctxix9I7XHc4bbTo6L4lVabDkvGOxpbaj+q45W&#10;gdUvafOLywNtp9XqMEkfG2++lXocpuU7iEgp3sO39k4reJv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k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96" o:spid="_x0000_s1053" style="position:absolute;left:41018;top:7472;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uaisMA&#10;AADbAAAADwAAAGRycy9kb3ducmV2LnhtbESPT2sCMRTE74LfITyhN83WUrFbo/gHoeCpay/eXjev&#10;m203L0sSNf32jVDwOMzMb5jFKtlOXMiH1rGCx0kBgrh2uuVGwcdxP56DCBFZY+eYFPxSgNVyOFhg&#10;qd2V3+lSxUZkCIcSFZgY+1LKUBuyGCauJ87el/MWY5a+kdrjNcNtJ6dFMZMWW84LBnvaGqp/qrNV&#10;YPVT2n3j+kT7ebU5PafDzptPpR5Gaf0KIlKK9/B/+00reJn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uais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97" o:spid="_x0000_s1054" style="position:absolute;left:41018;top:16482;width:13076;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MA&#10;AADbAAAADwAAAGRycy9kb3ducmV2LnhtbESPQWsCMRSE7wX/Q3iCN82qtLVbo9iKIPTU1Yu3183r&#10;ZtvNy5Kkmv77RhB6HGbmG2a5TrYTZ/KhdaxgOilAENdOt9woOB524wWIEJE1do5JwS8FWK8Gd0ss&#10;tbvwO52r2IgM4VCiAhNjX0oZakMWw8T1xNn7dN5izNI3Unu8ZLjt5KwoHqTFlvOCwZ5eDdXf1Y9V&#10;YPU8bb9wc6Ldono53ae3rTcfSo2GafMMIlKK/+Fbe68VPD3C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c/EcMAAADbAAAADwAAAAAAAAAAAAAAAACYAgAAZHJzL2Rv&#10;d25yZXYueG1sUEsFBgAAAAAEAAQA9QAAAIgDA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98" o:spid="_x0000_s1055" type="#_x0000_t33" style="position:absolute;left:37381;top:7706;width:4394;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vUMAAAADbAAAADwAAAGRycy9kb3ducmV2LnhtbERP3WrCMBS+F3yHcATvbKK4MbtGkcJw&#10;V27rfIBDc9aWNSclyWrd05uLwS4/vv/iMNlejORD51jDOlMgiGtnOm40XD5fVk8gQkQ22DsmDTcK&#10;cNjPZwXmxl35g8YqNiKFcMhRQxvjkEsZ6pYshswNxIn7ct5iTNA30ni8pnDby41Sj9Jix6mhxYHK&#10;lurv6sdqMLh9X5fTrlH+8lCe5O9bpc6j1svFdHwGEWmK/+I/96vRsEtj05f0A+T+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Br1DAAAAA2wAAAA8AAAAAAAAAAAAAAAAA&#10;oQIAAGRycy9kb3ducmV2LnhtbFBLBQYAAAAABAAEAPkAAACOAwAAAAA=&#10;" strokecolor="#5b9bd5 [3204]" strokeweight=".5pt">
                      <v:stroke endarrow="open"/>
                    </v:shape>
                    <v:shape id="Elbow Connector 99" o:spid="_x0000_s1056" type="#_x0000_t33" style="position:absolute;left:32783;top:12304;width:13590;height:28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0Ky8MAAADbAAAADwAAAGRycy9kb3ducmV2LnhtbESPUWvCMBSF3wf+h3AHe5uJMoftjCIF&#10;cU9uVn/Apblry5qbksTa7dcvA8HHwznnO5zVZrSdGMiH1rGG2VSBIK6cabnWcD7tnpcgQkQ22Dkm&#10;DT8UYLOePKwwN+7KRxrKWIsE4ZCjhibGPpcyVA1ZDFPXEyfvy3mLMUlfS+PxmuC2k3OlXqXFltNC&#10;gz0VDVXf5cVqMPjyOSvGrFb+vCj28vejVIdB66fHcfsGItIY7+Fb+91oyDL4/5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NCsvDAAAA2wAAAA8AAAAAAAAAAAAA&#10;AAAAoQIAAGRycy9kb3ducmV2LnhtbFBLBQYAAAAABAAEAPkAAACRAwAAAAA=&#10;" strokecolor="#5b9bd5 [3204]" strokeweight=".5pt">
                      <v:stroke endarrow="open"/>
                    </v:shape>
                    <v:shape id="Elbow Connector 100" o:spid="_x0000_s1057" type="#_x0000_t33" style="position:absolute;left:27897;top:17190;width:22860;height:237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6OdMQAAADcAAAADwAAAGRycy9kb3ducmV2LnhtbESPQU/DMAyF70j8h8hIu7FkiCEoyyZU&#10;aWInYGU/wGpMW9E4VZJ13X49PkziZus9v/d5tZl8r0aKqQtsYTE3oIjr4DpuLBy+t/fPoFJGdtgH&#10;JgtnSrBZ396ssHDhxHsaq9woCeFUoIU256HQOtUteUzzMBCL9hOixyxrbLSLeJJw3+sHY560x46l&#10;ocWBypbq3+roLTh8/FqU00tj4mFZvuvLZ2U+Rmtnd9PbK6hMU/43X693TvCN4MszMoF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Ho50xAAAANwAAAAPAAAAAAAAAAAA&#10;AAAAAKECAABkcnMvZG93bnJldi54bWxQSwUGAAAAAAQABAD5AAAAkgMAAAAA&#10;" strokecolor="#5b9bd5 [3204]" strokeweight=".5pt">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2" o:spid="_x0000_s1058" type="#_x0000_t34" style="position:absolute;left:13075;top:2420;width:27943;height:1811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MFcIAAADcAAAADwAAAGRycy9kb3ducmV2LnhtbERPTWvCQBC9F/wPywi91Y05hBJdRQRB&#10;KS0kVfA4Zsckmp0Nu9uY/vtuodDbPN7nLNej6cRAzreWFcxnCQjiyuqWawXHz93LKwgfkDV2lknB&#10;N3lYryZPS8y1fXBBQxlqEUPY56igCaHPpfRVQwb9zPbEkbtaZzBE6GqpHT5iuOlkmiSZNNhybGiw&#10;p21D1b38MgqKu78NWZYdujO9p8XHmytPdFHqeTpuFiACjeFf/Ofe6zg/SeH3mXiB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TMFcIAAADcAAAADwAAAAAAAAAAAAAA&#10;AAChAgAAZHJzL2Rvd25yZXYueG1sUEsFBgAAAAAEAAQA+QAAAJADAAAAAA==&#10;" strokecolor="#5b9bd5 [3204]" strokeweight=".5pt">
                    <v:stroke endarrow="open"/>
                  </v:shape>
                  <v:shapetype id="_x0000_t32" coordsize="21600,21600" o:spt="32" o:oned="t" path="m,l21600,21600e" filled="f">
                    <v:path arrowok="t" fillok="f" o:connecttype="none"/>
                    <o:lock v:ext="edit" shapetype="t"/>
                  </v:shapetype>
                  <v:shape id="Straight Arrow Connector 103" o:spid="_x0000_s1059" type="#_x0000_t32" style="position:absolute;left:22494;top:4171;width:8827;height:74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RZnsIAAADcAAAADwAAAGRycy9kb3ducmV2LnhtbERPyWrDMBC9B/oPYgq9hFpuCqE4lkMT&#10;CAR6KHUCpbfBmlgm1shYipe/rwqF3Obx1sm3k23FQL1vHCt4SVIQxJXTDdcKzqfD8xsIH5A1to5J&#10;wUwetsXDIsdMu5G/aChDLWII+wwVmBC6TEpfGbLoE9cRR+7ieoshwr6WuscxhttWrtJ0LS02HBsM&#10;drQ3VF3Lm1WwczVXHxbNz+e+uzIty/F7Nyv19Di9b0AEmsJd/O8+6jg/fYW/Z+IFsv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DRZnsIAAADcAAAADwAAAAAAAAAAAAAA&#10;AAChAgAAZHJzL2Rvd25yZXYueG1sUEsFBgAAAAAEAAQA+QAAAJADAAAAAA==&#10;" strokecolor="#5b9bd5 [3204]" strokeweight=".5pt">
                    <v:stroke endarrow="open" joinstyle="miter"/>
                  </v:shape>
                  <v:group id="Group 105" o:spid="_x0000_s1060" style="position:absolute;left:65676;top:-2108;width:31600;height:63319" coordorigin="65676,-2108" coordsize="31600,633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06" o:spid="_x0000_s1061" style="position:absolute;left:74592;top:25648;width:22684;height:35563" coordorigin="74592,25648" coordsize="22684,355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Flowchart: Alternate Process 107" o:spid="_x0000_s1062"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NQacMA&#10;AADcAAAADwAAAGRycy9kb3ducmV2LnhtbERP22rCQBB9F/yHZQp9q5u20kp0DVIaqiBiVXwes5ML&#10;yc6m2a3Gv3cLBd/mcK4zS3rTiDN1rrKs4HkUgSDOrK64UHDYp08TEM4ja2wsk4IrOUjmw8EMY20v&#10;/E3nnS9ECGEXo4LS+zaW0mUlGXQj2xIHLredQR9gV0jd4SWEm0a+RNGbNFhxaCixpY+Ssnr3axT4&#10;H5OOq/w4rrf5Sderzdfn+vqq1ONDv5iC8NT7u/jfvdRhfvQO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NQac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ChessMove</w:t>
                              </w:r>
                            </w:p>
                          </w:txbxContent>
                        </v:textbox>
                      </v:shape>
                      <v:shape id="Flowchart: Alternate Process 108" o:spid="_x0000_s1063" type="#_x0000_t176" style="position:absolute;left:82920;top:34937;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zEG8YA&#10;AADcAAAADwAAAGRycy9kb3ducmV2LnhtbESPS2sCQRCE74H8h6EDucXZGBFZHSWIEoUgPkLO7U7v&#10;g93pWXcmuv779CGQWzdVXfX1bNG7Rl2pC5VnA6+DBBRx5m3FhYGv0/plAipEZIuNZzJwpwCL+ePD&#10;DFPrb3yg6zEWSkI4pGigjLFNtQ5ZSQ7DwLfEouW+cxhl7QptO7xJuGv0MEnG2mHF0lBiS8uSsvr4&#10;4wzEi1uPqvx7VO/zs623u4/V5/3NmOen/n0KKlIf/81/1xsr+InQyjMygZ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zEG8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ChessPlayer</w:t>
                              </w:r>
                            </w:p>
                          </w:txbxContent>
                        </v:textbox>
                      </v:shape>
                      <v:shape id="Flowchart: Alternate Process 109" o:spid="_x0000_s1064" type="#_x0000_t176" style="position:absolute;left:83195;top:43807;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hgMMA&#10;AADcAAAADwAAAGRycy9kb3ducmV2LnhtbERP22rCQBB9F/yHZQp9q5u2Ump0DVIaqiBiVXwes5ML&#10;yc6m2a3Gv3cLBd/mcK4zS3rTiDN1rrKs4HkUgSDOrK64UHDYp0/vIJxH1thYJgVXcpDMh4MZxtpe&#10;+JvOO1+IEMIuRgWl920spctKMuhGtiUOXG47gz7ArpC6w0sIN418iaI3abDi0FBiSx8lZfXu1yjw&#10;PyYdV/lxXG/zk65Xm6/P9fVVqceHfjEF4an3d/G/e6nD/GgCf8+EC+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hgMMAAADcAAAADwAAAAAAAAAAAAAAAACYAgAAZHJzL2Rv&#10;d25yZXYueG1sUEsFBgAAAAAEAAQA9QAAAIg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Start</w:t>
                              </w:r>
                            </w:p>
                          </w:txbxContent>
                        </v:textbox>
                      </v:shape>
                      <v:shape id="Flowchart: Alternate Process 110" o:spid="_x0000_s1065" type="#_x0000_t176" style="position:absolute;left:82916;top:52890;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ewMYA&#10;AADcAAAADwAAAGRycy9kb3ducmV2LnhtbESPS2sCQRCE74H8h6EDucVZH4hsHCWIYgIiakLOnZ3e&#10;B7vTs+5MdP339iGQWzdVXfX1fNm7Rl2oC5VnA8NBAoo487biwsDX5+ZlBipEZIuNZzJwowDLxePD&#10;HFPrr3ykyykWSkI4pGigjLFNtQ5ZSQ7DwLfEouW+cxhl7QptO7xKuGv0KEmm2mHF0lBiS6uSsvr0&#10;6wzEs9tMqvx7Uh/yH1t/7Lfr3W1szPNT//YKKlIf/81/1+9W8IeCL8/IB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NewMYAAADcAAAADwAAAAAAAAAAAAAAAACYAgAAZHJz&#10;L2Rvd25yZXYueG1sUEsFBgAAAAAEAAQA9QAAAIsDAAAAAA==&#10;" fillcolor="#5b9bd5 [3204]" strokecolor="#1f4d78 [1604]" strokeweight="1pt">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ChessCoordinate End</w:t>
                              </w:r>
                            </w:p>
                          </w:txbxContent>
                        </v:textbox>
                      </v:shape>
                      <v:shape id="Elbow Connector 111" o:spid="_x0000_s1066" type="#_x0000_t33" style="position:absolute;left:79711;top:35890;width:5129;height:12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9MsEAAADcAAAADwAAAGRycy9kb3ducmV2LnhtbERP3WrCMBS+H/gO4Qy8m0lFx1aNIoWx&#10;XenW+QCH5tiWNSclibXb0y+C4N35+H7PejvaTgzkQ+tYQzZTIIgrZ1quNRy/355eQISIbLBzTBp+&#10;KcB2M3lYY27chb9oKGMtUgiHHDU0Mfa5lKFqyGKYuZ44cSfnLcYEfS2Nx0sKt52cK/UsLbacGhrs&#10;qWio+inPVoPBxWdWjK+18sdl8S7/DqXaD1pPH8fdCkSkMd7FN/eHSfOzDK7PpAvk5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i70ywQAAANwAAAAPAAAAAAAAAAAAAAAA&#10;AKECAABkcnMvZG93bnJldi54bWxQSwUGAAAAAAQABAD5AAAAjwMAAAAA&#10;" strokecolor="#5b9bd5 [3204]" strokeweight=".5pt">
                        <v:stroke endarrow="open"/>
                      </v:shape>
                      <v:shape id="Elbow Connector 112" o:spid="_x0000_s1067" type="#_x0000_t33" style="position:absolute;left:75415;top:40186;width:13998;height:15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kjRcIAAADcAAAADwAAAGRycy9kb3ducmV2LnhtbERPS2rDMBDdF3IHMYHuGsmhCa0bJQRD&#10;SFf5uDnAYE1tU2tkJMVxe/oqUOhuHu87q81oOzGQD61jDdlMgSCunGm51nD52D29gAgR2WDnmDR8&#10;U4DNevKwwty4G59pKGMtUgiHHDU0Mfa5lKFqyGKYuZ44cZ/OW4wJ+loaj7cUbjs5V2opLbacGhrs&#10;qWio+iqvVoPB51NWjK+18pdFsZc/x1IdBq0fp+P2DUSkMf6L/9zvJs3P5nB/Jl0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kjRcIAAADcAAAADwAAAAAAAAAAAAAA&#10;AAChAgAAZHJzL2Rvd25yZXYueG1sUEsFBgAAAAAEAAQA+QAAAJADAAAAAA==&#10;" strokecolor="#5b9bd5 [3204]" strokeweight=".5pt">
                        <v:stroke endarrow="open"/>
                      </v:shape>
                      <v:shape id="Elbow Connector 113" o:spid="_x0000_s1068" type="#_x0000_t33" style="position:absolute;left:70733;top:44868;width:23081;height:128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G3sIAAADcAAAADwAAAGRycy9kb3ducmV2LnhtbERP3UrDMBS+H/gO4QjebUmnG1qXllEQ&#10;vdKt7gEOzbEtNicliV316Y0g7O58fL9nV852EBP50DvWkK0UCOLGmZ5bDaf3p+U9iBCRDQ6OScM3&#10;BSiLq8UOc+POfKSpjq1IIRxy1NDFOOZShqYji2HlRuLEfThvMSboW2k8nlO4HeRaqa202HNq6HCk&#10;qqPms/6yGgzeHbJqfmiVP22qZ/nzVqvXSeub63n/CCLSHC/if/eLSfOz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WG3sIAAADcAAAADwAAAAAAAAAAAAAA&#10;AAChAgAAZHJzL2Rvd25yZXYueG1sUEsFBgAAAAAEAAQA+QAAAJADAAAAAA==&#10;" strokecolor="#5b9bd5 [3204]" strokeweight=".5pt">
                        <v:stroke endarrow="open"/>
                      </v:shape>
                    </v:group>
                    <v:roundrect id="Rounded Rectangle 114" o:spid="_x0000_s1069" style="position:absolute;left:65676;top:-2108;width:13076;height:9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y78EA&#10;AADcAAAADwAAAGRycy9kb3ducmV2LnhtbERPS2sCMRC+F/wPYYTealb7QFaj+EAoeOq2F2/jZtys&#10;biZLkmr6702h0Nt8fM+ZL5PtxJV8aB0rGI8KEMS10y03Cr4+d09TECEia+wck4IfCrBcDB7mWGp3&#10;4w+6VrEROYRDiQpMjH0pZagNWQwj1xNn7uS8xZihb6T2eMvhtpOToniTFlvODQZ72hiqL9W3VWD1&#10;c9qecXWg3bRaH17TfuvNUanHYVrNQERK8V/8537Xef74BX6fy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k8u/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Pr>
                                <w:rFonts w:asciiTheme="minorHAnsi" w:hAnsi="Calibri" w:cstheme="minorBidi"/>
                                <w:color w:val="FFFFFF" w:themeColor="light1"/>
                                <w:kern w:val="24"/>
                                <w:sz w:val="22"/>
                                <w:szCs w:val="22"/>
                              </w:rPr>
                              <w:t>ChessMove</w:t>
                            </w:r>
                            <w:r w:rsidRPr="00941A91">
                              <w:rPr>
                                <w:rFonts w:asciiTheme="minorHAnsi" w:hAnsi="Calibri" w:cstheme="minorBidi"/>
                                <w:color w:val="FFFFFF" w:themeColor="light1"/>
                                <w:kern w:val="24"/>
                                <w:sz w:val="22"/>
                                <w:szCs w:val="22"/>
                              </w:rPr>
                              <w:t>Node</w:t>
                            </w:r>
                          </w:p>
                        </w:txbxContent>
                      </v:textbox>
                    </v:roundrect>
                    <v:roundrect id="Rounded Rectangle 115" o:spid="_x0000_s1070" style="position:absolute;left:75095;top:7937;width:13075;height:77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hXdMEA&#10;AADcAAAADwAAAGRycy9kb3ducmV2LnhtbERPTWsCMRC9C/6HMEJvbtYWRbZG0YpQ6KmrF2/TzXSz&#10;dTNZklTTf98UCt7m8T5ntUm2F1fyoXOsYFaUIIgbpztuFZyOh+kSRIjIGnvHpOCHAmzW49EKK+1u&#10;/E7XOrYih3CoUIGJcaikDI0hi6FwA3HmPp23GDP0rdQebznc9vKxLBfSYse5weBAL4aaS/1tFVj9&#10;lPZfuD3TYVnvzvP0tvfmQ6mHSdo+g4iU4l38737Vef5sDn/P5Av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oV3T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Next Node</w:t>
                            </w:r>
                          </w:p>
                        </w:txbxContent>
                      </v:textbox>
                    </v:roundrect>
                    <v:roundrect id="Rounded Rectangle 116" o:spid="_x0000_s1071" style="position:absolute;left:75095;top:16482;width:13075;height: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JA8EA&#10;AADcAAAADwAAAGRycy9kb3ducmV2LnhtbERPTWsCMRC9F/wPYYTeatYWRVajaEUoeOq2F2/jZtys&#10;biZLkmr896ZQ6G0e73MWq2Q7cSUfWscKxqMCBHHtdMuNgu+v3csMRIjIGjvHpOBOAVbLwdMCS+1u&#10;/EnXKjYih3AoUYGJsS+lDLUhi2HkeuLMnZy3GDP0jdQebzncdvK1KKbSYsu5wWBP74bqS/VjFVj9&#10;lrZnXB9oN6s2h0nab705KvU8TOs5iEgp/ov/3B86zx9P4feZfIF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6yQPBAAAA3AAAAA8AAAAAAAAAAAAAAAAAmAIAAGRycy9kb3du&#10;cmV2LnhtbFBLBQYAAAAABAAEAPUAAACGAwAAAAA=&#10;" fillcolor="#5b9bd5 [3204]" strokecolor="#1f4d78 [1604]" strokeweight="1pt">
                      <v:stroke joinstyle="miter"/>
                      <v:textbox>
                        <w:txbxContent>
                          <w:p w:rsidR="00524BA0" w:rsidRPr="00941A91" w:rsidRDefault="00524BA0" w:rsidP="00941A91">
                            <w:pPr>
                              <w:pStyle w:val="NormalWeb"/>
                              <w:spacing w:before="0" w:beforeAutospacing="0" w:after="0" w:afterAutospacing="0"/>
                              <w:jc w:val="center"/>
                              <w:rPr>
                                <w:sz w:val="22"/>
                                <w:szCs w:val="22"/>
                              </w:rPr>
                            </w:pPr>
                            <w:r w:rsidRPr="00941A91">
                              <w:rPr>
                                <w:rFonts w:asciiTheme="minorHAnsi" w:hAnsi="Calibri" w:cstheme="minorBidi"/>
                                <w:color w:val="FFFFFF" w:themeColor="light1"/>
                                <w:kern w:val="24"/>
                                <w:sz w:val="22"/>
                                <w:szCs w:val="22"/>
                              </w:rPr>
                              <w:t>Previous Node</w:t>
                            </w:r>
                          </w:p>
                        </w:txbxContent>
                      </v:textbox>
                    </v:roundrect>
                    <v:shape id="Elbow Connector 117" o:spid="_x0000_s1072" type="#_x0000_t33" style="position:absolute;left:71226;top:7937;width:4858;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A3cIAAADcAAAADwAAAGRycy9kb3ducmV2LnhtbERP3UrDMBS+H/gO4QjebUmHblqXllEQ&#10;vdKt7gEOzbEtNicliV316Y0g7O58fL9nV852EBP50DvWkK0UCOLGmZ5bDaf3p+U9iBCRDQ6OScM3&#10;BSiLq8UOc+POfKSpjq1IIRxy1NDFOOZShqYji2HlRuLEfThvMSboW2k8nlO4HeRaqY202HNq6HCk&#10;qqPms/6yGgzeHrJqfmiVP91Vz/LnrVavk9Y31/P+EUSkOV7E/+4Xk+ZnW/h7Jl0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6A3cIAAADcAAAADwAAAAAAAAAAAAAA&#10;AAChAgAAZHJzL2Rvd25yZXYueG1sUEsFBgAAAAAEAAQA+QAAAJADAAAAAA==&#10;" strokecolor="#5b9bd5 [3204]" strokeweight=".5pt">
                      <v:stroke endarrow="open"/>
                    </v:shape>
                    <v:shape id="Elbow Connector 118" o:spid="_x0000_s1073" type="#_x0000_t33" style="position:absolute;left:66860;top:12303;width:13590;height:28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EUr8QAAADcAAAADwAAAGRycy9kb3ducmV2LnhtbESPQU/DMAyF70j8h8hI3FjSCdAoy6ap&#10;EoITsG4/wGq8tlrjVEnoCr8eH5C42XrP731eb2c/qIli6gNbKBYGFHETXM+thePh5W4FKmVkh0Ng&#10;svBNCbab66s1li5ceE9TnVslIZxKtNDlPJZap6Yjj2kRRmLRTiF6zLLGVruIFwn3g14a86g99iwN&#10;HY5UddSc6y9vweH9Z1HNT62Jx4fqVf981OZ9svb2Zt49g8o053/z3/WbE/xCaOUZmU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sRSvxAAAANwAAAAPAAAAAAAAAAAA&#10;AAAAAKECAABkcnMvZG93bnJldi54bWxQSwUGAAAAAAQABAD5AAAAkgMAAAAA&#10;" strokecolor="#5b9bd5 [3204]" strokeweight=".5pt">
                      <v:stroke endarrow="open"/>
                    </v:shape>
                    <v:shape id="Elbow Connector 119" o:spid="_x0000_s1074" type="#_x0000_t33" style="position:absolute;left:61973;top:17190;width:22860;height:237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2xNMIAAADcAAAADwAAAGRycy9kb3ducmV2LnhtbERP3WrCMBS+H/gO4Qx2N5PKHNoZRQri&#10;rtysPsChOWvLmpOSxNrt6ZeB4N35+H7PajPaTgzkQ+tYQzZVIIgrZ1quNZxPu+cFiBCRDXaOScMP&#10;BdisJw8rzI278pGGMtYihXDIUUMTY59LGaqGLIap64kT9+W8xZigr6XxeE3htpMzpV6lxZZTQ4M9&#10;FQ1V3+XFajD48pkV47JW/jwv9vL3o1SHQeunx3H7BiLSGO/im/vdpPnZEv6fS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2xNMIAAADcAAAADwAAAAAAAAAAAAAA&#10;AAChAgAAZHJzL2Rvd25yZXYueG1sUEsFBgAAAAAEAAQA+QAAAJADAAAAAA==&#10;" strokecolor="#5b9bd5 [3204]" strokeweight=".5pt">
                      <v:stroke endarrow="open"/>
                    </v:shape>
                  </v:group>
                  <v:shape id="Straight Arrow Connector 120" o:spid="_x0000_s1075" type="#_x0000_t32" style="position:absolute;left:54094;top:2420;width:11582;height:89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bicQAAADcAAAADwAAAGRycy9kb3ducmV2LnhtbESPQWvCQBCF7wX/wzKCl6IbPZQSXUUF&#10;QfBQmgribciO2WB2NmRXE/9951DobYb35r1vVpvBN+pJXawDG5jPMlDEZbA1VwbOP4fpJ6iYkC02&#10;gcnAiyJs1qO3FeY29PxNzyJVSkI45mjApdTmWsfSkcc4Cy2xaLfQeUyydpW2HfYS7hu9yLIP7bFm&#10;aXDY0t5ReS8e3sAuVFyePLrr1769M70X/WX3MmYyHrZLUImG9G/+uz5awV8IvjwjE+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U5uJxAAAANwAAAAPAAAAAAAAAAAA&#10;AAAAAKECAABkcnMvZG93bnJldi54bWxQSwUGAAAAAAQABAD5AAAAkgMAAAAA&#10;" strokecolor="#5b9bd5 [3204]" strokeweight=".5pt">
                    <v:stroke endarrow="open" joinstyle="miter"/>
                  </v:shape>
                  <v:shape id="Elbow Connector 121" o:spid="_x0000_s1076" type="#_x0000_t34" style="position:absolute;left:44676;top:2014;width:30419;height:1852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MOAsIAAADcAAAADwAAAGRycy9kb3ducmV2LnhtbERPTWvCQBC9F/wPywje6sYcQomuIoKg&#10;FAtJW/A4Zsckmp0Nu9uY/vtuodDbPN7nrDaj6cRAzreWFSzmCQjiyuqWawUf7/vnFxA+IGvsLJOC&#10;b/KwWU+eVphr++CChjLUIoawz1FBE0KfS+mrhgz6ue2JI3e1zmCI0NVSO3zEcNPJNEkyabDl2NBg&#10;T7uGqnv5ZRQUd38bsiw7dmc6pcXbqys/6aLUbDpulyACjeFf/Oc+6Dg/XcDvM/E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4MOAsIAAADcAAAADwAAAAAAAAAAAAAA&#10;AAChAgAAZHJzL2Rvd25yZXYueG1sUEsFBgAAAAAEAAQA+QAAAJADAAAAAA==&#10;" strokecolor="#5b9bd5 [3204]" strokeweight=".5pt">
                    <v:stroke endarrow="open"/>
                  </v:shape>
                </v:group>
                <v:shape id="Flowchart: Alternate Process 7" o:spid="_x0000_s1077" type="#_x0000_t176" style="position:absolute;left:21707;width:13570;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9rg8QA&#10;AADaAAAADwAAAGRycy9kb3ducmV2LnhtbESP3WrCQBSE7wu+w3IKvaubWrESXYOIwRZKaVW8PmZP&#10;fkj2bMyuGt++KxR6OczMN8w86U0jLtS5yrKCl2EEgjizuuJCwX6XPk9BOI+ssbFMCm7kIFkMHuYY&#10;a3vlH7psfSEChF2MCkrv21hKl5Vk0A1tSxy83HYGfZBdIXWH1wA3jRxF0UQarDgslNjSqqSs3p6N&#10;An8y6bjKD+P6Oz/q+uNrs/68vSr19NgvZyA89f4//Nd+1wre4H4l3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Pa4PEAAAA2gAAAA8AAAAAAAAAAAAAAAAAmAIAAGRycy9k&#10;b3ducmV2LnhtbFBLBQYAAAAABAAEAPUAAACJAwAAAAA=&#10;" fillcolor="#5b9bd5 [3204]" strokecolor="#1f4d78 [1604]" strokeweight="1pt">
                  <v:textbox>
                    <w:txbxContent>
                      <w:p w:rsidR="00524BA0" w:rsidRDefault="00524BA0" w:rsidP="0000661C">
                        <w:pPr>
                          <w:jc w:val="center"/>
                        </w:pPr>
                        <w:r>
                          <w:t>ChessMoveList</w:t>
                        </w:r>
                      </w:p>
                    </w:txbxContent>
                  </v:textbox>
                </v:shape>
                <v:shape id="Straight Arrow Connector 8" o:spid="_x0000_s1078" type="#_x0000_t32" style="position:absolute;left:4452;top:3657;width:24242;height:62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U78AAADaAAAADwAAAGRycy9kb3ducmV2LnhtbERPz2vCMBS+D/Y/hCd4GTbVw5CuqdjC&#10;YLCDrA7Gbo/m2RSbl9JEW/97cxA8fny/891se3Gl0XeOFayTFARx43THrYLf4+dqC8IHZI29Y1Jw&#10;Iw+74vUlx0y7iX/oWodWxBD2GSowIQyZlL4xZNEnbiCO3MmNFkOEYyv1iFMMt73cpOm7tNhxbDA4&#10;UGWoOdcXq6B0LTffFs3/oRrOTG/19FfelFou5v0HiEBzeIof7i+tIG6NV+INkM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JDrU78AAADaAAAADwAAAAAAAAAAAAAAAACh&#10;AgAAZHJzL2Rvd25yZXYueG1sUEsFBgAAAAAEAAQA+QAAAI0DAAAAAA==&#10;" strokecolor="#5b9bd5 [3204]" strokeweight=".5pt">
                  <v:stroke endarrow="open" joinstyle="miter"/>
                </v:shape>
                <v:shape id="Straight Arrow Connector 9" o:spid="_x0000_s1079" type="#_x0000_t32" style="position:absolute;left:28704;top:3657;width:20976;height:6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YLq8MAAADaAAAADwAAAGRycy9kb3ducmV2LnhtbESPQWvCQBSE7wX/w/KE3upGD9JGV5GA&#10;IBTEphGvz+wzG82+DdmtRn99t1DwOMzMN8x82dtGXKnztWMF41ECgrh0uuZKQfG9fnsH4QOyxsYx&#10;KbiTh+Vi8DLHVLsbf9E1D5WIEPYpKjAhtKmUvjRk0Y9cSxy9k+sshii7SuoObxFuGzlJkqm0WHNc&#10;MNhSZqi85D9WwWdWPApT7PZ5cj6es/uDdofVVqnXYb+agQjUh2f4v73RCj7g70q8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mC6vDAAAA2gAAAA8AAAAAAAAAAAAA&#10;AAAAoQIAAGRycy9kb3ducmV2LnhtbFBLBQYAAAAABAAEAPkAAACRAwAAAAA=&#10;" strokecolor="#5b9bd5 [3204]" strokeweight=".5pt">
                  <v:stroke endarrow="open" joinstyle="miter"/>
                </v:shape>
                <v:shape id="Flowchart: Alternate Process 10" o:spid="_x0000_s1080" type="#_x0000_t176" style="position:absolute;left:10177;top:3021;width:9697;height:3264;rotation:-863126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VhsMA&#10;AADbAAAADwAAAGRycy9kb3ducmV2LnhtbESPQWvCQBCF70L/wzKCl6KbCrYlukorBmxvan7AkB2z&#10;wexsyK6a/vvOQfA2w3vz3jerzeBbdaM+NoENvM0yUMRVsA3XBspTMf0EFROyxTYwGfijCJv1y2iF&#10;uQ13PtDtmGolIRxzNOBS6nKtY+XIY5yFjli0c+g9Jln7Wtse7xLuWz3PsnftsWFpcNjR1lF1OV69&#10;gf3v+ado2nJBxfXw+r0r3Ud1GoyZjIevJahEQ3qaH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VhsMAAADbAAAADwAAAAAAAAAAAAAAAACYAgAAZHJzL2Rv&#10;d25yZXYueG1sUEsFBgAAAAAEAAQA9QAAAIgDAAAAAA==&#10;" fillcolor="#5b9bd5 [3204]" strokecolor="#1f4d78 [1604]" strokeweight="1pt">
                  <v:textbox>
                    <w:txbxContent>
                      <w:p w:rsidR="00524BA0" w:rsidRDefault="00524BA0" w:rsidP="0000661C">
                        <w:pPr>
                          <w:jc w:val="center"/>
                        </w:pPr>
                        <w:r>
                          <w:t>First Move</w:t>
                        </w:r>
                      </w:p>
                      <w:p w:rsidR="00524BA0" w:rsidRDefault="00524BA0" w:rsidP="0000661C">
                        <w:pPr>
                          <w:jc w:val="center"/>
                        </w:pPr>
                      </w:p>
                    </w:txbxContent>
                  </v:textbox>
                </v:shape>
                <v:shape id="Flowchart: Alternate Process 11" o:spid="_x0000_s1081" type="#_x0000_t176" style="position:absolute;left:36576;top:2862;width:9696;height:3264;rotation:103874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OS8EA&#10;AADbAAAADwAAAGRycy9kb3ducmV2LnhtbERPTYvCMBC9C/6HMII3TSuyaDWKVQRZ9qKroLehGdti&#10;MylNtPXfbxYW9jaP9znLdWcq8aLGlZYVxOMIBHFmdcm5gvP3fjQD4TyyxsoyKXiTg/Wq31tiom3L&#10;R3qdfC5CCLsEFRTe14mULivIoBvbmjhwd9sY9AE2udQNtiHcVHISRR/SYMmhocCatgVlj9PTKLhu&#10;5vc0Ti/pu2u/ntHntL3hLldqOOg2CxCeOv8v/nMfdJgfw+8v4QC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jkvBAAAA2wAAAA8AAAAAAAAAAAAAAAAAmAIAAGRycy9kb3du&#10;cmV2LnhtbFBLBQYAAAAABAAEAPUAAACGAwAAAAA=&#10;" fillcolor="#5b9bd5 [3204]" strokecolor="#1f4d78 [1604]" strokeweight="1pt">
                  <v:textbox>
                    <w:txbxContent>
                      <w:p w:rsidR="00524BA0" w:rsidRDefault="00524BA0" w:rsidP="0000661C">
                        <w:pPr>
                          <w:jc w:val="center"/>
                        </w:pPr>
                        <w:r>
                          <w:t>Last Move</w:t>
                        </w:r>
                      </w:p>
                      <w:p w:rsidR="00524BA0" w:rsidRDefault="00524BA0" w:rsidP="0000661C">
                        <w:pPr>
                          <w:jc w:val="center"/>
                        </w:pPr>
                      </w:p>
                    </w:txbxContent>
                  </v:textbox>
                </v:shape>
              </v:group>
            </w:pict>
          </mc:Fallback>
        </mc:AlternateContent>
      </w:r>
      <w:r w:rsidR="00A83F6D" w:rsidRPr="00A83F6D">
        <w:rPr>
          <w:b/>
        </w:rPr>
        <w:t>ChessMoveList</w:t>
      </w:r>
    </w:p>
    <w:p w:rsidR="00A83F6D" w:rsidRDefault="00A83F6D" w:rsidP="002C4396"/>
    <w:p w:rsidR="001F6EE4" w:rsidRDefault="001F6EE4">
      <w:pPr>
        <w:rPr>
          <w:b/>
        </w:rPr>
      </w:pPr>
      <w:r>
        <w:rPr>
          <w:b/>
        </w:rPr>
        <w:br w:type="page"/>
      </w:r>
    </w:p>
    <w:p w:rsidR="00A83F6D" w:rsidRPr="00297EB7" w:rsidRDefault="00297EB7" w:rsidP="002C4396">
      <w:pPr>
        <w:rPr>
          <w:b/>
        </w:rPr>
      </w:pPr>
      <w:r w:rsidRPr="00297EB7">
        <w:rPr>
          <w:b/>
        </w:rPr>
        <w:lastRenderedPageBreak/>
        <w:t>ChessCoordinateList</w:t>
      </w:r>
    </w:p>
    <w:p w:rsidR="00A83F6D" w:rsidRDefault="00524BA0" w:rsidP="002C4396">
      <w:r>
        <w:rPr>
          <w:noProof/>
        </w:rPr>
        <mc:AlternateContent>
          <mc:Choice Requires="wpg">
            <w:drawing>
              <wp:anchor distT="0" distB="0" distL="114300" distR="114300" simplePos="0" relativeHeight="251694080" behindDoc="0" locked="0" layoutInCell="1" allowOverlap="1">
                <wp:simplePos x="0" y="0"/>
                <wp:positionH relativeFrom="column">
                  <wp:posOffset>79513</wp:posOffset>
                </wp:positionH>
                <wp:positionV relativeFrom="paragraph">
                  <wp:posOffset>16068</wp:posOffset>
                </wp:positionV>
                <wp:extent cx="5621020" cy="3659919"/>
                <wp:effectExtent l="0" t="0" r="17780" b="17145"/>
                <wp:wrapNone/>
                <wp:docPr id="19" name="Group 19"/>
                <wp:cNvGraphicFramePr/>
                <a:graphic xmlns:a="http://schemas.openxmlformats.org/drawingml/2006/main">
                  <a:graphicData uri="http://schemas.microsoft.com/office/word/2010/wordprocessingGroup">
                    <wpg:wgp>
                      <wpg:cNvGrpSpPr/>
                      <wpg:grpSpPr>
                        <a:xfrm>
                          <a:off x="0" y="0"/>
                          <a:ext cx="5621020" cy="3659919"/>
                          <a:chOff x="0" y="0"/>
                          <a:chExt cx="5621020" cy="3659919"/>
                        </a:xfrm>
                      </wpg:grpSpPr>
                      <wpg:grpSp>
                        <wpg:cNvPr id="122" name="Group 65"/>
                        <wpg:cNvGrpSpPr/>
                        <wpg:grpSpPr>
                          <a:xfrm>
                            <a:off x="0" y="1152939"/>
                            <a:ext cx="5621020" cy="2506980"/>
                            <a:chOff x="0" y="0"/>
                            <a:chExt cx="8867386" cy="3396996"/>
                          </a:xfrm>
                        </wpg:grpSpPr>
                        <wpg:grpSp>
                          <wpg:cNvPr id="123" name="Group 123"/>
                          <wpg:cNvGrpSpPr/>
                          <wpg:grpSpPr>
                            <a:xfrm>
                              <a:off x="0" y="0"/>
                              <a:ext cx="2299714" cy="3396996"/>
                              <a:chOff x="0" y="0"/>
                              <a:chExt cx="2299714" cy="3396996"/>
                            </a:xfrm>
                          </wpg:grpSpPr>
                          <wps:wsp>
                            <wps:cNvPr id="124" name="Flowchart: Alternate Process 124"/>
                            <wps:cNvSpPr/>
                            <wps:spPr>
                              <a:xfrm>
                                <a:off x="891538"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Rounded Rectangle 125"/>
                            <wps:cNvSpPr/>
                            <wps:spPr>
                              <a:xfrm>
                                <a:off x="0" y="0"/>
                                <a:ext cx="142455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Rounded Rectangle 126"/>
                            <wps:cNvSpPr/>
                            <wps:spPr>
                              <a:xfrm>
                                <a:off x="941831"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Rounded Rectangle 127"/>
                            <wps:cNvSpPr/>
                            <wps:spPr>
                              <a:xfrm>
                                <a:off x="941831" y="1773936"/>
                                <a:ext cx="1307593"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Elbow Connector 128"/>
                            <wps:cNvCnPr>
                              <a:stCxn id="125" idx="2"/>
                              <a:endCxn id="126" idx="1"/>
                            </wps:cNvCnPr>
                            <wps:spPr>
                              <a:xfrm rot="16200000" flipH="1">
                                <a:off x="543973" y="863250"/>
                                <a:ext cx="566165" cy="22955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9" name="Elbow Connector 129"/>
                            <wps:cNvCnPr>
                              <a:stCxn id="125" idx="2"/>
                              <a:endCxn id="127" idx="1"/>
                            </wps:cNvCnPr>
                            <wps:spPr>
                              <a:xfrm rot="16200000" flipH="1">
                                <a:off x="116109" y="1291115"/>
                                <a:ext cx="1421892" cy="22955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25" idx="2"/>
                              <a:endCxn id="124" idx="1"/>
                            </wps:cNvCnPr>
                            <wps:spPr>
                              <a:xfrm rot="16200000" flipH="1">
                                <a:off x="-341091" y="1748315"/>
                                <a:ext cx="2286000" cy="17925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1" name="Group 131"/>
                          <wpg:cNvGrpSpPr/>
                          <wpg:grpSpPr>
                            <a:xfrm>
                              <a:off x="3052192" y="0"/>
                              <a:ext cx="2407530" cy="3396996"/>
                              <a:chOff x="3052192" y="0"/>
                              <a:chExt cx="2407530" cy="3396996"/>
                            </a:xfrm>
                          </wpg:grpSpPr>
                          <wps:wsp>
                            <wps:cNvPr id="132" name="Flowchart: Alternate Process 132"/>
                            <wps:cNvSpPr/>
                            <wps:spPr>
                              <a:xfrm>
                                <a:off x="4051546"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3052192" y="0"/>
                                <a:ext cx="1415409"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ounded Rectangle 134"/>
                            <wps:cNvSpPr/>
                            <wps:spPr>
                              <a:xfrm>
                                <a:off x="4101839"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Rounded Rectangle 135"/>
                            <wps:cNvSpPr/>
                            <wps:spPr>
                              <a:xfrm>
                                <a:off x="4101838"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a:stCxn id="133" idx="2"/>
                              <a:endCxn id="134" idx="1"/>
                            </wps:cNvCnPr>
                            <wps:spPr>
                              <a:xfrm rot="16200000" flipH="1">
                                <a:off x="3647786" y="807055"/>
                                <a:ext cx="566165" cy="34194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7" name="Elbow Connector 137"/>
                            <wps:cNvCnPr>
                              <a:stCxn id="133" idx="2"/>
                              <a:endCxn id="135" idx="1"/>
                            </wps:cNvCnPr>
                            <wps:spPr>
                              <a:xfrm rot="16200000" flipH="1">
                                <a:off x="3219921" y="1234919"/>
                                <a:ext cx="1421892" cy="341941"/>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8" name="Elbow Connector 138"/>
                            <wps:cNvCnPr>
                              <a:stCxn id="133" idx="2"/>
                              <a:endCxn id="132" idx="1"/>
                            </wps:cNvCnPr>
                            <wps:spPr>
                              <a:xfrm rot="16200000" flipH="1">
                                <a:off x="2762721" y="1692119"/>
                                <a:ext cx="2286000" cy="29164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9" name="Elbow Connector 139"/>
                          <wps:cNvCnPr>
                            <a:stCxn id="135" idx="1"/>
                            <a:endCxn id="125" idx="3"/>
                          </wps:cNvCnPr>
                          <wps:spPr>
                            <a:xfrm rot="10800000">
                              <a:off x="1424560" y="347472"/>
                              <a:ext cx="2677279"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V="1">
                              <a:off x="2249422" y="417194"/>
                              <a:ext cx="882774"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41" name="Group 141"/>
                          <wpg:cNvGrpSpPr/>
                          <wpg:grpSpPr>
                            <a:xfrm>
                              <a:off x="6453760" y="0"/>
                              <a:ext cx="2413626" cy="3396996"/>
                              <a:chOff x="6453760" y="0"/>
                              <a:chExt cx="2413626" cy="3396996"/>
                            </a:xfrm>
                          </wpg:grpSpPr>
                          <wps:wsp>
                            <wps:cNvPr id="142" name="Flowchart: Alternate Process 142"/>
                            <wps:cNvSpPr/>
                            <wps:spPr>
                              <a:xfrm>
                                <a:off x="7459210" y="2564892"/>
                                <a:ext cx="1408176" cy="83210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Rounded Rectangle 143"/>
                            <wps:cNvSpPr/>
                            <wps:spPr>
                              <a:xfrm>
                                <a:off x="6453760" y="0"/>
                                <a:ext cx="1421505" cy="6949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7509503" y="874013"/>
                                <a:ext cx="1307591" cy="77419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7509502" y="1773936"/>
                                <a:ext cx="1307592"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Elbow Connector 146"/>
                            <wps:cNvCnPr>
                              <a:stCxn id="143" idx="2"/>
                              <a:endCxn id="144" idx="1"/>
                            </wps:cNvCnPr>
                            <wps:spPr>
                              <a:xfrm rot="16200000" flipH="1">
                                <a:off x="7053926" y="805531"/>
                                <a:ext cx="566165" cy="34499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7" name="Elbow Connector 147"/>
                            <wps:cNvCnPr>
                              <a:stCxn id="143" idx="2"/>
                              <a:endCxn id="145" idx="1"/>
                            </wps:cNvCnPr>
                            <wps:spPr>
                              <a:xfrm rot="16200000" flipH="1">
                                <a:off x="6626061" y="1233395"/>
                                <a:ext cx="1421892" cy="34498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8" name="Elbow Connector 148"/>
                            <wps:cNvCnPr>
                              <a:stCxn id="143" idx="2"/>
                              <a:endCxn id="142" idx="1"/>
                            </wps:cNvCnPr>
                            <wps:spPr>
                              <a:xfrm rot="16200000" flipH="1">
                                <a:off x="6168861" y="1690595"/>
                                <a:ext cx="2286000" cy="29469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9" name="Straight Arrow Connector 149"/>
                          <wps:cNvCnPr>
                            <a:stCxn id="134" idx="3"/>
                            <a:endCxn id="143" idx="1"/>
                          </wps:cNvCnPr>
                          <wps:spPr>
                            <a:xfrm flipV="1">
                              <a:off x="5409430" y="347472"/>
                              <a:ext cx="1044330" cy="9136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0" name="Elbow Connector 150"/>
                          <wps:cNvCnPr>
                            <a:stCxn id="145" idx="1"/>
                            <a:endCxn id="133" idx="3"/>
                          </wps:cNvCnPr>
                          <wps:spPr>
                            <a:xfrm rot="10800000">
                              <a:off x="4467602" y="347472"/>
                              <a:ext cx="3041901" cy="176936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4" name="Flowchart: Alternate Process 14"/>
                        <wps:cNvSpPr/>
                        <wps:spPr>
                          <a:xfrm>
                            <a:off x="2003729" y="0"/>
                            <a:ext cx="1319917" cy="508883"/>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ChessCoordinate-List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453224" y="508884"/>
                            <a:ext cx="2212175" cy="6443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663687" y="508884"/>
                            <a:ext cx="1787801" cy="643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Flowchart: Alternate Process 17"/>
                        <wps:cNvSpPr/>
                        <wps:spPr>
                          <a:xfrm rot="20808211">
                            <a:off x="771277" y="405517"/>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FirstNode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Alternate Process 18"/>
                        <wps:cNvSpPr/>
                        <wps:spPr>
                          <a:xfrm rot="1554174">
                            <a:off x="3458817" y="485030"/>
                            <a:ext cx="922020"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Default="00524BA0" w:rsidP="0000661C">
                              <w:pPr>
                                <w:jc w:val="center"/>
                              </w:pPr>
                              <w:r>
                                <w:t>FirstNode</w:t>
                              </w:r>
                            </w:p>
                            <w:p w:rsidR="00524BA0" w:rsidRDefault="00524BA0" w:rsidP="000066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9" o:spid="_x0000_s1082" style="position:absolute;margin-left:6.25pt;margin-top:1.25pt;width:442.6pt;height:288.2pt;z-index:251694080" coordsize="56210,36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">
                <v:group id="Group 65" o:spid="_x0000_s1083" style="position:absolute;top:11529;width:56210;height:25070" coordsize="8867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group id="Group 123" o:spid="_x0000_s1084" style="position:absolute;width:22997;height:33969" coordsize="22997,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lowchart: Alternate Process 124" o:spid="_x0000_s1085" type="#_x0000_t176" style="position:absolute;left:89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SfsMA&#10;AADcAAAADwAAAGRycy9kb3ducmV2LnhtbERP22rCQBB9F/oPyxT6Vje1QUp0lVIqVhBRW/o8ZicX&#10;kp2N2a1J/t4VCr7N4VxnvuxNLS7UutKygpdxBII4tbrkXMHP9+r5DYTzyBpry6RgIAfLxcNojom2&#10;HR/ocvS5CCHsElRQeN8kUrq0IINubBviwGW2NegDbHOpW+xCuKnlJIqm0mDJoaHAhj4KSqvjn1Hg&#10;z2YVl9lvXO2zk642u/XndnhV6umxf5+B8NT7u/jf/aXD/EkM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SSfs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25" o:spid="_x0000_s1086" style="position:absolute;width:1424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SdycEA&#10;AADcAAAADwAAAGRycy9kb3ducmV2LnhtbERPS2sCMRC+F/wPYQRvNatika1RfCAIPXXbi7fpZrrZ&#10;upksSdT4702h0Nt8fM9ZrpPtxJV8aB0rmIwLEMS10y03Cj4/Ds8LECEia+wck4I7BVivBk9LLLW7&#10;8Ttdq9iIHMKhRAUmxr6UMtSGLIax64kz9+28xZihb6T2eMvhtpPToniRFlvODQZ72hmqz9XFKrB6&#10;lvY/uDnRYVFtT/P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Encn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26" o:spid="_x0000_s1087" style="position:absolute;left:94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YDvsEA&#10;AADcAAAADwAAAGRycy9kb3ducmV2LnhtbERPS2sCMRC+F/wPYQRvNatSka1RfCAIPXXbi7fpZrrZ&#10;upksSdT4702h0Nt8fM9ZrpPtxJV8aB0rmIwLEMS10y03Cj4/Ds8LECEia+wck4I7BVivBk9LLLW7&#10;8Ttdq9iIHMKhRAUmxr6UMtSGLIax64kz9+28xZihb6T2eMvhtpPTophLiy3nBoM97QzV5+piFVg9&#10;S/sf3JzosKi2p5f0tvfmS6nRMG1eQURK8V/85z7qPH86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A77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27" o:spid="_x0000_s1088" style="position:absolute;left:94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mJcIA&#10;AADcAAAADwAAAGRycy9kb3ducmV2LnhtbERPS2sCMRC+F/ofwhR6q1ktbWU1ig+EQk9de/E2bsbN&#10;6mayJKmm/74RBG/z8T1nOk+2E2fyoXWsYDgoQBDXTrfcKPjZbl7GIEJE1tg5JgV/FGA+e3yYYqnd&#10;hb/pXMVG5BAOJSowMfallKE2ZDEMXE+cuYPzFmOGvpHa4yWH206OiuJdWmw5NxjsaWWoPlW/VoHV&#10;r2l9xMWONuNquXtLX2tv9ko9P6XFBESkFO/im/tT5/mjD7g+ky+Qs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qYl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28" o:spid="_x0000_s1089" type="#_x0000_t33" style="position:absolute;left:5439;top:8632;width:5662;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eEsQAAADcAAAADwAAAGRycy9kb3ducmV2LnhtbESPQU/DMAyF70j8h8hI3FiyiaFRlk2o&#10;EoLTxsp+gNWYtqJxqiR0hV8/HybtZus9v/d5vZ18r0aKqQtsYT4zoIjr4DpuLBy/3h5WoFJGdtgH&#10;Jgt/lGC7ub1ZY+HCiQ80VrlREsKpQAttzkOhdapb8phmYSAW7TtEj1nW2GgX8SThvtcLY560x46l&#10;ocWBypbqn+rXW3D4+D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3d4SxAAAANwAAAAPAAAAAAAAAAAA&#10;AAAAAKECAABkcnMvZG93bnJldi54bWxQSwUGAAAAAAQABAD5AAAAkgMAAAAA&#10;" strokecolor="#5b9bd5 [3204]" strokeweight=".5pt">
                      <v:stroke endarrow="open"/>
                    </v:shape>
                    <v:shape id="Elbow Connector 129" o:spid="_x0000_s1090" type="#_x0000_t33" style="position:absolute;left:1160;top:12911;width:14219;height:2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F7icIAAADcAAAADwAAAGRycy9kb3ducmV2LnhtbERP3WrCMBS+H+wdwhnsbibKHGtnFCmM&#10;7Uq3zgc4NMe22JyUJNbOpzeC4N35+H7PYjXaTgzkQ+tYw3SiQBBXzrRca9j9fb68gwgR2WDnmDT8&#10;U4DV8vFhgblxJ/6loYy1SCEcctTQxNjnUoaqIYth4nrixO2dtxgT9LU0Hk8p3HZyptSbtNhyamiw&#10;p6Kh6lAerQaDrz/TYsxq5Xfz4kuet6XaDFo/P43rDxCRxngX39zfJs2fZXB9Jl0gl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pF7icIAAADcAAAADwAAAAAAAAAAAAAA&#10;AAChAgAAZHJzL2Rvd25yZXYueG1sUEsFBgAAAAAEAAQA+QAAAJADAAAAAA==&#10;" strokecolor="#5b9bd5 [3204]" strokeweight=".5pt">
                      <v:stroke endarrow="open"/>
                    </v:shape>
                    <v:shape id="Elbow Connector 130" o:spid="_x0000_s1091" type="#_x0000_t33" style="position:absolute;left:-3411;top:17482;width:22860;height:179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JEycUAAADcAAAADwAAAGRycy9kb3ducmV2LnhtbESPzU7DMBCE70i8g7VIvVG7/AlC3QpF&#10;QuUEbegDrOIliYjXkW3StE/PHir1tquZnfl2uZ58r0aKqQtsYTE3oIjr4DpuLOy/32+fQaWM7LAP&#10;TBaOlGC9ur5aYuHCgXc0VrlREsKpQAttzkOhdapb8pjmYSAW7SdEj1nW2GgX8SDhvtd3xjxpjx1L&#10;Q4sDlS3Vv9Wft+DwYbsop5fGxP1judGnr8p8jtbObqa3V1CZpnwxn68/nODfC74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JEycUAAADcAAAADwAAAAAAAAAA&#10;AAAAAAChAgAAZHJzL2Rvd25yZXYueG1sUEsFBgAAAAAEAAQA+QAAAJMDAAAAAA==&#10;" strokecolor="#5b9bd5 [3204]" strokeweight=".5pt">
                      <v:stroke endarrow="open"/>
                    </v:shape>
                  </v:group>
                  <v:group id="Group 131" o:spid="_x0000_s1092" style="position:absolute;left:30521;width:24076;height:33969" coordorigin="30521" coordsize="24075,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lowchart: Alternate Process 132" o:spid="_x0000_s1093" type="#_x0000_t176" style="position:absolute;left:40515;top:25648;width:14082;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TMIA&#10;AADcAAAADwAAAGRycy9kb3ducmV2LnhtbERP22oCMRB9F/oPYQTfNOsFKatRSqlooYhV8Xm6mb2w&#10;m8l2E3X9eyMIvs3hXGe+bE0lLtS4wrKC4SACQZxYXXCm4HhY9d9BOI+ssbJMCm7kYLl468wx1vbK&#10;v3TZ+0yEEHYxKsi9r2MpXZKTQTewNXHgUtsY9AE2mdQNXkO4qeQoiqbSYMGhIceaPnNKyv3ZKPD/&#10;ZjUp0tOk3KV/uvzerr9+bmOlet32YwbCU+tf4qd7o8P88Qgez4QL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uDlMwgAAANwAAAAPAAAAAAAAAAAAAAAAAJgCAABkcnMvZG93&#10;bnJldi54bWxQSwUGAAAAAAQABAD1AAAAhwM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33" o:spid="_x0000_s1094" style="position:absolute;left:30521;width:1415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g2+8EA&#10;AADcAAAADwAAAGRycy9kb3ducmV2LnhtbERPTWsCMRC9F/ofwhS81Wy7WGQ1iq0IQk+uvXibbsbN&#10;tpvJkkSN/74RhN7m8T5nvky2F2fyoXOs4GVcgCBunO64VfC13zxPQYSIrLF3TAquFGC5eHyYY6Xd&#10;hXd0rmMrcgiHChWYGIdKytAYshjGbiDO3NF5izFD30rt8ZLDbS9fi+JNWuw4Nxgc6MNQ81ufrAKr&#10;y7T+wdWBNtP6/TBJn2tvvpUaPaXVDESkFP/Fd/dW5/llCbdn8gV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74Nvv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34" o:spid="_x0000_s1095" style="position:absolute;left:41018;top:8740;width:13076;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Guj8IA&#10;AADcAAAADwAAAGRycy9kb3ducmV2LnhtbERPS2sCMRC+F/wPYYTearbaFtkaxQdCwVPXXrxNN9PN&#10;tpvJkkRN/70RBG/z8T1ntki2EyfyoXWs4HlUgCCunW65UfC13z5NQYSIrLFzTAr+KcBiPniYYand&#10;mT/pVMVG5BAOJSowMfallKE2ZDGMXE+cuR/nLcYMfSO1x3MOt50cF8WbtNhybjDY09pQ/VcdrQKr&#10;J2nzi8sDbafV6vCadhtvvpV6HKblO4hIKd7FN/eHzvMnL3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a6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35" o:spid="_x0000_s1096" style="position:absolute;left:41018;top:17739;width:1307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LFMEA&#10;AADcAAAADwAAAGRycy9kb3ducmV2LnhtbERPS2sCMRC+F/wPYQRvNatika1RfCAIPXXbi7fpZrrZ&#10;upksSdT4702h0Nt8fM9ZrpPtxJV8aB0rmIwLEMS10y03Cj4/Ds8LECEia+wck4I7BVivBk9LLLW7&#10;8Ttdq9iIHMKhRAUmxr6UMtSGLIax64kz9+28xZihb6T2eMvhtpPToniRFlvODQZ72hmqz9XFKrB6&#10;lvY/uDnRYVFtT/P0tvfmS6nRMG1eQURK8V/85z7qPH82h99n8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dCxTBAAAA3AAAAA8AAAAAAAAAAAAAAAAAmAIAAGRycy9kb3du&#10;cmV2LnhtbFBLBQYAAAAABAAEAPUAAACGAw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36" o:spid="_x0000_s1097" type="#_x0000_t33" style="position:absolute;left:36477;top:8070;width:5662;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5JsIAAADcAAAADwAAAGRycy9kb3ducmV2LnhtbERP3WrCMBS+H/gO4Qi7m4nOyeyMIoXh&#10;rpx2PsChObZlzUlJslr39EYY7O58fL9ntRlsK3ryoXGsYTpRIIhLZxquNJy+3p9eQYSIbLB1TBqu&#10;FGCzHj2sMDPuwkfqi1iJFMIhQw11jF0mZShrshgmriNO3Nl5izFBX0nj8ZLCbStnSi2kxYZTQ40d&#10;5TWV38WP1WBwfpjmw7JS/vSS7+TvZ6H2vdaP42H7BiLSEP/Ff+4Pk+Y/L+D+TLpAr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d5JsIAAADcAAAADwAAAAAAAAAAAAAA&#10;AAChAgAAZHJzL2Rvd25yZXYueG1sUEsFBgAAAAAEAAQA+QAAAJADAAAAAA==&#10;" strokecolor="#5b9bd5 [3204]" strokeweight=".5pt">
                      <v:stroke endarrow="open"/>
                    </v:shape>
                    <v:shape id="Elbow Connector 137" o:spid="_x0000_s1098" type="#_x0000_t33" style="position:absolute;left:32198;top:12349;width:14219;height:34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cvcIAAADcAAAADwAAAGRycy9kb3ducmV2LnhtbERP3U7CMBS+N+EdmmPinbSgIkwKMUuI&#10;XAlMHuBkPW6L6+nS1jF4ekpi4t358v2e5XqwrejJh8axhslYgSAunWm40nD82jzOQYSIbLB1TBrO&#10;FGC9Gt0tMTPuxAfqi1iJFMIhQw11jF0mZShrshjGriNO3LfzFmOCvpLG4ymF21ZOlZpJiw2nhho7&#10;ymsqf4pfq8Hg836SD4tK+eNL/iEvu0J99lo/3A/vbyAiDfFf/OfemjT/6RVuz6QL5Oo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ZvcvcIAAADcAAAADwAAAAAAAAAAAAAA&#10;AAChAgAAZHJzL2Rvd25yZXYueG1sUEsFBgAAAAAEAAQA+QAAAJADAAAAAA==&#10;" strokecolor="#5b9bd5 [3204]" strokeweight=".5pt">
                      <v:stroke endarrow="open"/>
                    </v:shape>
                    <v:shape id="Elbow Connector 138" o:spid="_x0000_s1099" type="#_x0000_t33" style="position:absolute;left:27627;top:16920;width:22860;height:29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RIz8UAAADcAAAADwAAAGRycy9kb3ducmV2LnhtbESPzU7DMBCE70i8g7VIvVG7/AlC3QpF&#10;QuUEbegDrOIliYjXkW3StE/PHir1tquZnfl2uZ58r0aKqQtsYTE3oIjr4DpuLOy/32+fQaWM7LAP&#10;TBaOlGC9ur5aYuHCgXc0VrlREsKpQAttzkOhdapb8pjmYSAW7SdEj1nW2GgX8SDhvtd3xjxpjx1L&#10;Q4sDlS3Vv9Wft+DwYbsop5fGxP1judGnr8p8jtbObqa3V1CZpnwxn68/nODfC608IxPo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RIz8UAAADcAAAADwAAAAAAAAAA&#10;AAAAAAChAgAAZHJzL2Rvd25yZXYueG1sUEsFBgAAAAAEAAQA+QAAAJMDAAAAAA==&#10;" strokecolor="#5b9bd5 [3204]" strokeweight=".5pt">
                      <v:stroke endarrow="open"/>
                    </v:shape>
                  </v:group>
                  <v:shape id="Elbow Connector 139" o:spid="_x0000_s1100" type="#_x0000_t34" style="position:absolute;left:14245;top:3474;width:26773;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U2cMAAADcAAAADwAAAGRycy9kb3ducmV2LnhtbERP32vCMBB+F/Y/hBP2pqkOylaNIoPB&#10;xtignYKPZ3O21eZSkqzW/94MBr7dx/fzluvBtKIn5xvLCmbTBARxaXXDlYLtz9vkGYQPyBpby6Tg&#10;Sh7Wq4fREjNtL5xTX4RKxBD2GSqoQ+gyKX1Zk0E/tR1x5I7WGQwRukpqh5cYblo5T5JUGmw4NtTY&#10;0WtN5bn4NQrysz/1aZp+tHv6muffn67Y0UGpx/GwWYAINIS7+N/9ruP8pxf4eyZe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slNnDAAAA3AAAAA8AAAAAAAAAAAAA&#10;AAAAoQIAAGRycy9kb3ducmV2LnhtbFBLBQYAAAAABAAEAPkAAACRAwAAAAA=&#10;" strokecolor="#5b9bd5 [3204]" strokeweight=".5pt">
                    <v:stroke endarrow="open"/>
                  </v:shape>
                  <v:shape id="Straight Arrow Connector 140" o:spid="_x0000_s1101" type="#_x0000_t32" style="position:absolute;left:22494;top:4171;width:8827;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x+KcQAAADcAAAADwAAAGRycy9kb3ducmV2LnhtbESPQWvCQBCF7wX/wzJCL0U3llIkuooK&#10;hYKH0iiItyE7ZoPZ2ZBdTfz3zqHQ2wzvzXvfLNeDb9SdulgHNjCbZqCIy2BrrgwcD1+TOaiYkC02&#10;gcnAgyKsV6OXJeY29PxL9yJVSkI45mjApdTmWsfSkcc4DS2xaJfQeUyydpW2HfYS7hv9nmWf2mPN&#10;0uCwpZ2j8lrcvIFtqLjce3Tnn117ZXor+tP2YczreNgsQCUa0r/57/rbCv6H4MszMoF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H4pxAAAANwAAAAPAAAAAAAAAAAA&#10;AAAAAKECAABkcnMvZG93bnJldi54bWxQSwUGAAAAAAQABAD5AAAAkgMAAAAA&#10;" strokecolor="#5b9bd5 [3204]" strokeweight=".5pt">
                    <v:stroke endarrow="open" joinstyle="miter"/>
                  </v:shape>
                  <v:group id="Group 141" o:spid="_x0000_s1102" style="position:absolute;left:64537;width:24136;height:33969" coordorigin="64537" coordsize="24136,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lowchart: Alternate Process 142" o:spid="_x0000_s1103" type="#_x0000_t176" style="position:absolute;left:74592;top:25648;width:14081;height:8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5KMcMA&#10;AADcAAAADwAAAGRycy9kb3ducmV2LnhtbERP22rCQBB9F/oPyxT6Vje1QUp0lVIqVhBRW/o8ZicX&#10;kp2N2a1J/t4VCr7N4VxnvuxNLS7UutKygpdxBII4tbrkXMHP9+r5DYTzyBpry6RgIAfLxcNojom2&#10;HR/ocvS5CCHsElRQeN8kUrq0IINubBviwGW2NegDbHOpW+xCuKnlJIqm0mDJoaHAhj4KSqvjn1Hg&#10;z2YVl9lvXO2zk642u/XndnhV6umxf5+B8NT7u/jf/aXD/HgCt2fC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5KMcMAAADcAAAADwAAAAAAAAAAAAAAAACYAgAAZHJzL2Rv&#10;d25yZXYueG1sUEsFBgAAAAAEAAQA9QAAAIgDAAAAAA==&#10;" fillcolor="#5b9bd5 [3204]" strokecolor="#1f4d78 [1604]" strokeweight="1pt">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w:t>
                            </w:r>
                          </w:p>
                        </w:txbxContent>
                      </v:textbox>
                    </v:shape>
                    <v:roundrect id="Rounded Rectangle 143" o:spid="_x0000_s1104" style="position:absolute;left:64537;width:14215;height:69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5FhsIA&#10;AADcAAAADwAAAGRycy9kb3ducmV2LnhtbERPS2sCMRC+F/wPYYTearbaFtkaxQdCwVPXXrxNN9PN&#10;tpvJkkRN/70RBG/z8T1ntki2EyfyoXWs4HlUgCCunW65UfC13z5NQYSIrLFzTAr+KcBiPniYYand&#10;mT/pVMVG5BAOJSowMfallKE2ZDGMXE+cuR/nLcYMfSO1x3MOt50cF8WbtNhybjDY09pQ/VcdrQKr&#10;J2nzi8sDbafV6vCadhtvvpV6HKblO4hIKd7FN/eHzvNfJnB9Jl8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kWG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ChessCoor-dinate Node</w:t>
                            </w:r>
                          </w:p>
                        </w:txbxContent>
                      </v:textbox>
                    </v:roundrect>
                    <v:roundrect id="Rounded Rectangle 144" o:spid="_x0000_s1105" style="position:absolute;left:75095;top:8740;width:13075;height:77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fd8sIA&#10;AADcAAAADwAAAGRycy9kb3ducmV2LnhtbERPS2sCMRC+F/wPYYTearbWFtkaxQeC0FPXXrxNN9PN&#10;tpvJkkSN/74RBG/z8T1ntki2EyfyoXWs4HlUgCCunW65UfC13z5NQYSIrLFzTAouFGAxHzzMsNTu&#10;zJ90qmIjcgiHEhWYGPtSylAbshhGrifO3I/zFmOGvpHa4zmH206Oi+JNWmw5NxjsaW2o/quOVoHV&#10;L2nzi8sDbafV6vCaPjbefCv1OEzLdxCRUryLb+6dzvMnE7g+ky+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93y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Next Node</w:t>
                            </w:r>
                          </w:p>
                        </w:txbxContent>
                      </v:textbox>
                    </v:roundrect>
                    <v:roundrect id="Rounded Rectangle 145" o:spid="_x0000_s1106" style="position:absolute;left:75095;top:17739;width:13075;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4acIA&#10;AADcAAAADwAAAGRycy9kb3ducmV2LnhtbERPS2sCMRC+C/6HMEJvmq2tRbZG8YFQ8NS1F2/TzXSz&#10;7WayJFHTf98IBW/z8T1nsUq2ExfyoXWs4HFSgCCunW65UfBx3I/nIEJE1tg5JgW/FGC1HA4WWGp3&#10;5Xe6VLEROYRDiQpMjH0pZagNWQwT1xNn7st5izFD30jt8ZrDbSenRfEiLbacGwz2tDVU/1Rnq8Dq&#10;p7T7xvWJ9vNqc5qlw86bT6UeRmn9CiJSinfxv/tN5/nPM7g9ky+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3hpwgAAANwAAAAPAAAAAAAAAAAAAAAAAJgCAABkcnMvZG93&#10;bnJldi54bWxQSwUGAAAAAAQABAD1AAAAhwMAAAAA&#10;" fillcolor="#5b9bd5 [3204]" strokecolor="#1f4d78 [1604]" strokeweight="1pt">
                      <v:stroke joinstyle="miter"/>
                      <v:textbox>
                        <w:txbxContent>
                          <w:p w:rsidR="00524BA0" w:rsidRPr="00297EB7" w:rsidRDefault="00524BA0" w:rsidP="00297EB7">
                            <w:pPr>
                              <w:pStyle w:val="NormalWeb"/>
                              <w:spacing w:before="0" w:beforeAutospacing="0" w:after="0" w:afterAutospacing="0"/>
                              <w:jc w:val="center"/>
                              <w:rPr>
                                <w:sz w:val="22"/>
                                <w:szCs w:val="22"/>
                              </w:rPr>
                            </w:pPr>
                            <w:r w:rsidRPr="00297EB7">
                              <w:rPr>
                                <w:rFonts w:asciiTheme="minorHAnsi" w:hAnsi="Calibri" w:cstheme="minorBidi"/>
                                <w:color w:val="FFFFFF" w:themeColor="light1"/>
                                <w:kern w:val="24"/>
                                <w:sz w:val="22"/>
                                <w:szCs w:val="22"/>
                              </w:rPr>
                              <w:t>Previous Node</w:t>
                            </w:r>
                          </w:p>
                        </w:txbxContent>
                      </v:textbox>
                    </v:roundrect>
                    <v:shape id="Elbow Connector 146" o:spid="_x0000_s1107" type="#_x0000_t33" style="position:absolute;left:70539;top:8055;width:5662;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KW8EAAADcAAAADwAAAGRycy9kb3ducmV2LnhtbERP3WrCMBS+H/gO4Qx2NxOHiqtGkYK4&#10;K52dD3Bojm1Zc1KSrHZ7eiMIuzsf3+9ZbQbbip58aBxrmIwVCOLSmYYrDeev3esCRIjIBlvHpOGX&#10;AmzWo6cVZsZd+UR9ESuRQjhkqKGOscukDGVNFsPYdcSJuzhvMSboK2k8XlO4beWbUnNpseHUUGNH&#10;eU3ld/FjNRicfk7y4b1S/jzL9/LvWKhDr/XL87Bdgog0xH/xw/1h0vzpHO7PpAvk+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0QpbwQAAANwAAAAPAAAAAAAAAAAAAAAA&#10;AKECAABkcnMvZG93bnJldi54bWxQSwUGAAAAAAQABAD5AAAAjwMAAAAA&#10;" strokecolor="#5b9bd5 [3204]" strokeweight=".5pt">
                      <v:stroke endarrow="open"/>
                    </v:shape>
                    <v:shape id="Elbow Connector 147" o:spid="_x0000_s1108" type="#_x0000_t33" style="position:absolute;left:66260;top:12334;width:14219;height:345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vwMIAAADcAAAADwAAAGRycy9kb3ducmV2LnhtbERP3WrCMBS+H/gO4QjezcThplajSEG2&#10;q02rD3Bojm2xOSlJVrs9/TIY7O58fL9nsxtsK3ryoXGsYTZVIIhLZxquNFzOh8cliBCRDbaOScMX&#10;BdhtRw8bzIy784n6IlYihXDIUEMdY5dJGcqaLIap64gTd3XeYkzQV9J4vKdw28onpV6kxYZTQ40d&#10;5TWVt+LTajA4P87yYVUpf3nOX+X3R6Hee60n42G/BhFpiP/iP/ebSfPnC/h9Jl0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2vwMIAAADcAAAADwAAAAAAAAAAAAAA&#10;AAChAgAAZHJzL2Rvd25yZXYueG1sUEsFBgAAAAAEAAQA+QAAAJADAAAAAA==&#10;" strokecolor="#5b9bd5 [3204]" strokeweight=".5pt">
                      <v:stroke endarrow="open"/>
                    </v:shape>
                    <v:shape id="Elbow Connector 148" o:spid="_x0000_s1109" type="#_x0000_t33" style="position:absolute;left:61689;top:16905;width:22860;height:29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7ssQAAADcAAAADwAAAGRycy9kb3ducmV2LnhtbESPQU/DMAyF70j8h8hI3FgytKFRlk2o&#10;EoLTxsp+gNWYtqJxqiR0hV8/HybtZus9v/d5vZ18r0aKqQtsYT4zoIjr4DpuLBy/3h5WoFJGdtgH&#10;Jgt/lGC7ub1ZY+HCiQ80VrlREsKpQAttzkOhdapb8phmYSAW7TtEj1nW2GgX8SThvtePxjxpjx1L&#10;Q4sDlS3VP9Wvt+Bw8Tkvp+fGxOOyfNf/+8rsRmvv76bXF1CZpnw1X64/nOAvhFaekQn05gw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juyxAAAANwAAAAPAAAAAAAAAAAA&#10;AAAAAKECAABkcnMvZG93bnJldi54bWxQSwUGAAAAAAQABAD5AAAAkgMAAAAA&#10;" strokecolor="#5b9bd5 [3204]" strokeweight=".5pt">
                      <v:stroke endarrow="open"/>
                    </v:shape>
                  </v:group>
                  <v:shape id="Straight Arrow Connector 149" o:spid="_x0000_s1110" type="#_x0000_t32" style="position:absolute;left:54094;top:3474;width:10443;height:91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bXtMEAAADcAAAADwAAAGRycy9kb3ducmV2LnhtbERPTYvCMBC9L/gfwgheFk2VZdFqFBUE&#10;YQ+yVRBvQzM2xWZSmmjrvzfCwt7m8T5nsepsJR7U+NKxgvEoAUGcO11yoeB03A2nIHxA1lg5JgVP&#10;8rBa9j4WmGrX8i89slCIGMI+RQUmhDqV0ueGLPqRq4kjd3WNxRBhU0jdYBvDbSUnSfItLZYcGwzW&#10;tDWU37K7VbBxBec/Fs3lsK1vTJ9Ze948lRr0u/UcRKAu/Iv/3Hsd53/N4P1MvEA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tte0wQAAANwAAAAPAAAAAAAAAAAAAAAA&#10;AKECAABkcnMvZG93bnJldi54bWxQSwUGAAAAAAQABAD5AAAAjwMAAAAA&#10;" strokecolor="#5b9bd5 [3204]" strokeweight=".5pt">
                    <v:stroke endarrow="open" joinstyle="miter"/>
                  </v:shape>
                  <v:shape id="Elbow Connector 150" o:spid="_x0000_s1111" type="#_x0000_t34" style="position:absolute;left:44676;top:3474;width:30419;height:1769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nY5MUAAADcAAAADwAAAGRycy9kb3ducmV2LnhtbESPQUvDQBCF7wX/wzJCb+3GgqHEbosI&#10;gkUqJFXwOGbHJDY7G3a3afz3zkHobYb35r1vNrvJ9WqkEDvPBu6WGSji2tuOGwPvx+fFGlRMyBZ7&#10;z2TglyLstjezDRbWX7iksUqNkhCOBRpoUxoKrWPdksO49AOxaN8+OEyyhkbbgBcJd71eZVmuHXYs&#10;DS0O9NRSfarOzkB5ij9jnuf7/pMOq/LtNVQf9GXM/HZ6fACVaEpX8//1ixX8e8GXZ2QCv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nY5MUAAADcAAAADwAAAAAAAAAA&#10;AAAAAAChAgAAZHJzL2Rvd25yZXYueG1sUEsFBgAAAAAEAAQA+QAAAJMDAAAAAA==&#10;" strokecolor="#5b9bd5 [3204]" strokeweight=".5pt">
                    <v:stroke endarrow="open"/>
                  </v:shape>
                </v:group>
                <v:shape id="Flowchart: Alternate Process 14" o:spid="_x0000_s1112" type="#_x0000_t176" style="position:absolute;left:20037;width:13199;height:5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wT8IA&#10;AADbAAAADwAAAGRycy9kb3ducmV2LnhtbERP22rCQBB9L/QflhH6phttkBJdpRRFC0Wsis/T7ORC&#10;srMxu2r8e1cQ+jaHc53pvDO1uFDrSssKhoMIBHFqdcm5gsN+2f8A4TyyxtoyKbiRg/ns9WWKibZX&#10;/qXLzucihLBLUEHhfZNI6dKCDLqBbYgDl9nWoA+wzaVu8RrCTS1HUTSWBksODQU29FVQWu3ORoE/&#10;mWVcZse42mZ/uvrerBY/t3el3nrd5wSEp87/i5/utQ7zY3j8Eg6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ETBPwgAAANsAAAAPAAAAAAAAAAAAAAAAAJgCAABkcnMvZG93&#10;bnJldi54bWxQSwUGAAAAAAQABAD1AAAAhwMAAAAA&#10;" fillcolor="#5b9bd5 [3204]" strokecolor="#1f4d78 [1604]" strokeweight="1pt">
                  <v:textbox>
                    <w:txbxContent>
                      <w:p w:rsidR="00524BA0" w:rsidRDefault="00524BA0" w:rsidP="0000661C">
                        <w:pPr>
                          <w:jc w:val="center"/>
                        </w:pPr>
                        <w:r>
                          <w:t>ChessCoordinate-List</w:t>
                        </w:r>
                      </w:p>
                    </w:txbxContent>
                  </v:textbox>
                </v:shape>
                <v:shape id="Straight Arrow Connector 15" o:spid="_x0000_s1113" type="#_x0000_t32" style="position:absolute;left:4532;top:5088;width:22121;height:6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CMD8EAAADbAAAADwAAAGRycy9kb3ducmV2LnhtbERPyWrDMBC9B/oPYgq9hFpuo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IwPwQAAANsAAAAPAAAAAAAAAAAAAAAA&#10;AKECAABkcnMvZG93bnJldi54bWxQSwUGAAAAAAQABAD5AAAAjwMAAAAA&#10;" strokecolor="#5b9bd5 [3204]" strokeweight=".5pt">
                  <v:stroke endarrow="open" joinstyle="miter"/>
                </v:shape>
                <v:shape id="Straight Arrow Connector 16" o:spid="_x0000_s1114" type="#_x0000_t32" style="position:absolute;left:26636;top:5088;width:17878;height:64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l9u8EAAADbAAAADwAAAGRycy9kb3ducmV2LnhtbERPTYvCMBC9L/gfwgh7W1P3IFKNIgVB&#10;WFjcbsXr2IxNtZmUJqvVX28WBG/zeJ8zX/a2ERfqfO1YwXiUgCAuna65UlD8rj+mIHxA1tg4JgU3&#10;8rBcDN7mmGp35R+65KESMYR9igpMCG0qpS8NWfQj1xJH7ug6iyHCrpK6w2sMt438TJKJtFhzbDDY&#10;UmaoPOd/VsFXVtwLU2x3eXI6nLLbnbb71bdS78N+NQMRqA8v8dO90XH+BP5/iQfIx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mX27wQAAANsAAAAPAAAAAAAAAAAAAAAA&#10;AKECAABkcnMvZG93bnJldi54bWxQSwUGAAAAAAQABAD5AAAAjwMAAAAA&#10;" strokecolor="#5b9bd5 [3204]" strokeweight=".5pt">
                  <v:stroke endarrow="open" joinstyle="miter"/>
                </v:shape>
                <v:shape id="Flowchart: Alternate Process 17" o:spid="_x0000_s1115" type="#_x0000_t176" style="position:absolute;left:7712;top:4055;width:9220;height:3657;rotation:-8648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5uL8MA&#10;AADbAAAADwAAAGRycy9kb3ducmV2LnhtbERP3WrCMBS+H/gO4QjeyEx0TKUzigjCQHDa+QBnzVlb&#10;1pzUJrXdnt4MBrs7H9/vWW16W4kbNb50rGE6USCIM2dKzjVc3vePSxA+IBusHJOGb/KwWQ8eVpgY&#10;1/GZbmnIRQxhn6CGIoQ6kdJnBVn0E1cTR+7TNRZDhE0uTYNdDLeVnCk1lxZLjg0F1rQrKPtKW6vh&#10;qW4/TurQPo+vP8dZUG+HLh0vtB4N++0LiEB9+Bf/uV9NnL+A31/i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5uL8MAAADbAAAADwAAAAAAAAAAAAAAAACYAgAAZHJzL2Rv&#10;d25yZXYueG1sUEsFBgAAAAAEAAQA9QAAAIgDA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shape id="Flowchart: Alternate Process 18" o:spid="_x0000_s1116" type="#_x0000_t176" style="position:absolute;left:34588;top:4850;width:9220;height:3657;rotation:16975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PRbMQA&#10;AADbAAAADwAAAGRycy9kb3ducmV2LnhtbESPQWvCQBCF74L/YRnBi+imFkRTV6mCpT14MC09D9lp&#10;NjU7G7Krxn/fORS8zfDevPfNetv7Rl2pi3VgA0+zDBRxGWzNlYGvz8N0CSomZItNYDJwpwjbzXCw&#10;xtyGG5/oWqRKSQjHHA24lNpc61g68hhnoSUW7Sd0HpOsXaVthzcJ942eZ9lCe6xZGhy2tHdUnouL&#10;N5DReVV8XNzde37eNb/fk+PbbmLMeNS/voBK1KeH+f/63Qq+wMovMoD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D0WzEAAAA2wAAAA8AAAAAAAAAAAAAAAAAmAIAAGRycy9k&#10;b3ducmV2LnhtbFBLBQYAAAAABAAEAPUAAACJAwAAAAA=&#10;" fillcolor="#5b9bd5 [3204]" strokecolor="#1f4d78 [1604]" strokeweight="1pt">
                  <v:textbox>
                    <w:txbxContent>
                      <w:p w:rsidR="00524BA0" w:rsidRDefault="00524BA0" w:rsidP="0000661C">
                        <w:pPr>
                          <w:jc w:val="center"/>
                        </w:pPr>
                        <w:r>
                          <w:t>FirstNode</w:t>
                        </w:r>
                      </w:p>
                      <w:p w:rsidR="00524BA0" w:rsidRDefault="00524BA0" w:rsidP="0000661C">
                        <w:pPr>
                          <w:jc w:val="center"/>
                        </w:pPr>
                      </w:p>
                    </w:txbxContent>
                  </v:textbox>
                </v:shape>
              </v:group>
            </w:pict>
          </mc:Fallback>
        </mc:AlternateContent>
      </w:r>
    </w:p>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297EB7" w:rsidRDefault="00297EB7" w:rsidP="002C4396"/>
    <w:p w:rsidR="00B0235D" w:rsidRDefault="00B0235D">
      <w:r>
        <w:br w:type="page"/>
      </w:r>
    </w:p>
    <w:p w:rsidR="002C4396" w:rsidRPr="00AB31B3" w:rsidRDefault="002C4396" w:rsidP="002C4396">
      <w:pPr>
        <w:pStyle w:val="Heading2"/>
        <w:numPr>
          <w:ilvl w:val="1"/>
          <w:numId w:val="13"/>
        </w:numPr>
      </w:pPr>
      <w:bookmarkStart w:id="3" w:name="_Toc377973137"/>
      <w:r w:rsidRPr="00AB31B3">
        <w:lastRenderedPageBreak/>
        <w:t>Major software components</w:t>
      </w:r>
      <w:bookmarkEnd w:id="3"/>
      <w:r w:rsidRPr="00AB31B3">
        <w:t xml:space="preserve"> </w:t>
      </w:r>
    </w:p>
    <w:p w:rsidR="002C4396" w:rsidRPr="002C4396" w:rsidRDefault="00EA2A72" w:rsidP="002C4396">
      <w:r>
        <w:rPr>
          <w:noProof/>
        </w:rPr>
        <mc:AlternateContent>
          <mc:Choice Requires="wpg">
            <w:drawing>
              <wp:anchor distT="0" distB="0" distL="114300" distR="114300" simplePos="0" relativeHeight="251681792" behindDoc="0" locked="0" layoutInCell="1" allowOverlap="1" wp14:anchorId="1C581DC0" wp14:editId="7B7A103C">
                <wp:simplePos x="0" y="0"/>
                <wp:positionH relativeFrom="column">
                  <wp:posOffset>-267335</wp:posOffset>
                </wp:positionH>
                <wp:positionV relativeFrom="paragraph">
                  <wp:posOffset>158750</wp:posOffset>
                </wp:positionV>
                <wp:extent cx="6116320" cy="1875155"/>
                <wp:effectExtent l="0" t="0" r="17780" b="10795"/>
                <wp:wrapSquare wrapText="bothSides"/>
                <wp:docPr id="5" name="Group 5"/>
                <wp:cNvGraphicFramePr/>
                <a:graphic xmlns:a="http://schemas.openxmlformats.org/drawingml/2006/main">
                  <a:graphicData uri="http://schemas.microsoft.com/office/word/2010/wordprocessingGroup">
                    <wpg:wgp>
                      <wpg:cNvGrpSpPr/>
                      <wpg:grpSpPr>
                        <a:xfrm>
                          <a:off x="0" y="0"/>
                          <a:ext cx="6116320" cy="1875155"/>
                          <a:chOff x="0" y="-645432"/>
                          <a:chExt cx="11706504" cy="4124793"/>
                        </a:xfrm>
                      </wpg:grpSpPr>
                      <wps:wsp>
                        <wps:cNvPr id="33" name="Flowchart: Alternate Process 32"/>
                        <wps:cNvSpPr/>
                        <wps:spPr>
                          <a:xfrm>
                            <a:off x="4462479" y="-645432"/>
                            <a:ext cx="2084832" cy="139524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Alternate Process 33"/>
                        <wps:cNvSpPr/>
                        <wps:spPr>
                          <a:xfrm>
                            <a:off x="1187356"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Alternate Process 34"/>
                        <wps:cNvSpPr/>
                        <wps:spPr>
                          <a:xfrm>
                            <a:off x="4462818"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5"/>
                        <wps:cNvSpPr/>
                        <wps:spPr>
                          <a:xfrm>
                            <a:off x="7847463" y="110546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7"/>
                        <wps:cNvCnPr/>
                        <wps:spPr>
                          <a:xfrm flipH="1">
                            <a:off x="2231409" y="750627"/>
                            <a:ext cx="327660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39"/>
                        <wps:cNvCnPr/>
                        <wps:spPr>
                          <a:xfrm>
                            <a:off x="5506872" y="750627"/>
                            <a:ext cx="0"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0"/>
                        <wps:cNvCnPr/>
                        <wps:spPr>
                          <a:xfrm>
                            <a:off x="5506872" y="750627"/>
                            <a:ext cx="3380232" cy="35356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Flowchart: Alternate Process 43"/>
                        <wps:cNvSpPr/>
                        <wps:spPr>
                          <a:xfrm>
                            <a:off x="0"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4"/>
                        <wps:cNvCnPr/>
                        <wps:spPr>
                          <a:xfrm flipH="1">
                            <a:off x="1044054" y="1856096"/>
                            <a:ext cx="4463796"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Flowchart: Alternate Process 47"/>
                        <wps:cNvSpPr/>
                        <wps:spPr>
                          <a:xfrm>
                            <a:off x="2340591"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8"/>
                        <wps:cNvCnPr/>
                        <wps:spPr>
                          <a:xfrm flipH="1">
                            <a:off x="3384645" y="1856096"/>
                            <a:ext cx="2125980"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Flowchart: Alternate Process 50"/>
                        <wps:cNvSpPr/>
                        <wps:spPr>
                          <a:xfrm>
                            <a:off x="4797188"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ChessPiece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1"/>
                        <wps:cNvCnPr/>
                        <wps:spPr>
                          <a:xfrm>
                            <a:off x="5506872" y="1856096"/>
                            <a:ext cx="32918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4" name="Flowchart: Alternate Process 53"/>
                        <wps:cNvSpPr/>
                        <wps:spPr>
                          <a:xfrm>
                            <a:off x="7199194" y="2722729"/>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ChessCoordinate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4"/>
                        <wps:cNvCnPr/>
                        <wps:spPr>
                          <a:xfrm>
                            <a:off x="5506872" y="1856096"/>
                            <a:ext cx="2732532" cy="868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Flowchart: Alternate Process 71"/>
                        <wps:cNvSpPr/>
                        <wps:spPr>
                          <a:xfrm>
                            <a:off x="9621672" y="2729553"/>
                            <a:ext cx="2084832" cy="74980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Straight Arrow Connector 72"/>
                        <wps:cNvCnPr/>
                        <wps:spPr>
                          <a:xfrm>
                            <a:off x="5506872" y="1856096"/>
                            <a:ext cx="5152644" cy="8778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 o:spid="_x0000_s1117" style="position:absolute;margin-left:-21.05pt;margin-top:12.5pt;width:481.6pt;height:147.65pt;z-index:251681792;mso-width-relative:margin;mso-height-relative:margin" coordorigin=",-6454" coordsize="117065,4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">
                <v:shape id="Flowchart: Alternate Process 32" o:spid="_x0000_s1118" type="#_x0000_t176" style="position:absolute;left:44624;top:-6454;width:20849;height:13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0W8UA&#10;AADbAAAADwAAAGRycy9kb3ducmV2LnhtbESP3WrCQBSE7wXfYTlC7+rGRopE1yBiaAUprZZeH7Mn&#10;PyR7Ns1uNb59t1DwcpiZb5hVOphWXKh3tWUFs2kEgji3uuZSwecpe1yAcB5ZY2uZFNzIQboej1aY&#10;aHvlD7ocfSkChF2CCirvu0RKl1dk0E1tRxy8wvYGfZB9KXWP1wA3rXyKomdpsOawUGFH24ry5vhj&#10;FPhvk83r4mvevBdn3ezfXnaHW6zUw2TYLEF4Gvw9/N9+1QriGP6+h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fRb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Whole program</w:t>
                        </w:r>
                      </w:p>
                    </w:txbxContent>
                  </v:textbox>
                </v:shape>
                <v:shape id="Flowchart: Alternate Process 33" o:spid="_x0000_s1119" type="#_x0000_t176" style="position:absolute;left:11873;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sL8QA&#10;AADbAAAADwAAAGRycy9kb3ducmV2LnhtbESPW2vCQBSE3wv+h+UIfasbaxCJriKi1EIRL6XPx+zJ&#10;hWTPptlV4793hUIfh5n5hpktOlOLK7WutKxgOIhAEKdWl5wr+D5t3iYgnEfWWFsmBXdysJj3XmaY&#10;aHvjA12PPhcBwi5BBYX3TSKlSwsy6Aa2IQ5eZluDPsg2l7rFW4CbWr5H0VgaLDksFNjQqqC0Ol6M&#10;Av9rNnGZ/cTVPjvr6nP3sf66j5R67XfLKQhPnf8P/7W3WsEohueX8AP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kbC/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View</w:t>
                        </w:r>
                      </w:p>
                    </w:txbxContent>
                  </v:textbox>
                </v:shape>
                <v:shape id="Flowchart: Alternate Process 34" o:spid="_x0000_s1120" type="#_x0000_t176" style="position:absolute;left:44628;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JtMQA&#10;AADbAAAADwAAAGRycy9kb3ducmV2LnhtbESPW2sCMRSE3wv+h3AE32rWakVWo4hUbKGIN3w+bs5e&#10;2M3Juom6/vumUOjjMDPfMLNFaypxp8YVlhUM+hEI4sTqgjMFp+P6dQLCeWSNlWVS8CQHi3nnZYax&#10;tg/e0/3gMxEg7GJUkHtfx1K6JCeDrm9r4uCltjHog2wyqRt8BLip5FsUjaXBgsNCjjWtckrKw80o&#10;8FezHhXpeVTu0osuv7abj+/nUKlet11OQXhq/X/4r/2pFQzf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oybT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Model</w:t>
                        </w:r>
                      </w:p>
                    </w:txbxContent>
                  </v:textbox>
                </v:shape>
                <v:shape id="Flowchart: Alternate Process 35" o:spid="_x0000_s1121" type="#_x0000_t176" style="position:absolute;left:78474;top:11054;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pXw8QA&#10;AADbAAAADwAAAGRycy9kb3ducmV2LnhtbESPW2sCMRSE3wv+h3AE32rWKiKrUUQqKpTiDZ+Pm7MX&#10;dnOybqKu/74pFPo4zMw3zGzRmko8qHGFZQWDfgSCOLG64EzB+bR+n4BwHlljZZkUvMjBYt55m2Gs&#10;7ZMP9Dj6TAQIuxgV5N7XsZQuycmg69uaOHipbQz6IJtM6gafAW4q+RFFY2mw4LCQY02rnJLyeDcK&#10;/M2sR0V6GZX79KrL3ffm8+s1VKrXbZdTEJ5a/x/+a2+1guEYfr+EH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6V8P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Control</w:t>
                        </w:r>
                      </w:p>
                    </w:txbxContent>
                  </v:textbox>
                </v:shape>
                <v:shape id="Straight Arrow Connector 37" o:spid="_x0000_s1122" type="#_x0000_t32" style="position:absolute;left:22314;top:7506;width:32766;height:35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R/8b8AAADbAAAADwAAAGRycy9kb3ducmV2LnhtbERPTYvCMBC9C/6HMMJeRFNXWKSaigoL&#10;Cx5kqyDehmZsSptJaaKt/94cFvb4eN+b7WAb8aTOV44VLOYJCOLC6YpLBZfz92wFwgdkjY1jUvAi&#10;D9tsPNpgql3Pv/TMQyliCPsUFZgQ2lRKXxiy6OeuJY7c3XUWQ4RdKXWHfQy3jfxMki9pseLYYLCl&#10;g6Gizh9Wwd6VXBwtmtvp0NZM07y/7l9KfUyG3RpEoCH8i//cP1rBMo6NX+IPkN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TR/8b8AAADbAAAADwAAAAAAAAAAAAAAAACh&#10;AgAAZHJzL2Rvd25yZXYueG1sUEsFBgAAAAAEAAQA+QAAAI0DAAAAAA==&#10;" strokecolor="#5b9bd5 [3204]" strokeweight=".5pt">
                  <v:stroke endarrow="open" joinstyle="miter"/>
                </v:shape>
                <v:shape id="Straight Arrow Connector 39" o:spid="_x0000_s1123" type="#_x0000_t32" style="position:absolute;left:55068;top:7506;width:0;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vScIAAADbAAAADwAAAGRycy9kb3ducmV2LnhtbERPXWvCMBR9H+w/hDvwbaaTIa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9vScIAAADbAAAADwAAAAAAAAAAAAAA&#10;AAChAgAAZHJzL2Rvd25yZXYueG1sUEsFBgAAAAAEAAQA+QAAAJADAAAAAA==&#10;" strokecolor="#5b9bd5 [3204]" strokeweight=".5pt">
                  <v:stroke endarrow="open" joinstyle="miter"/>
                </v:shape>
                <v:shape id="Straight Arrow Connector 40" o:spid="_x0000_s1124" type="#_x0000_t32" style="position:absolute;left:55068;top:7506;width:33803;height:35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K0sQAAADbAAAADwAAAGRycy9kb3ducmV2LnhtbESPQWvCQBSE7wX/w/IK3upGKV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w8rSxAAAANsAAAAPAAAAAAAAAAAA&#10;AAAAAKECAABkcnMvZG93bnJldi54bWxQSwUGAAAAAAQABAD5AAAAkgMAAAAA&#10;" strokecolor="#5b9bd5 [3204]" strokeweight=".5pt">
                  <v:stroke endarrow="open" joinstyle="miter"/>
                </v:shape>
                <v:shape id="Flowchart: Alternate Process 43" o:spid="_x0000_s1125" type="#_x0000_t176" style="position:absolute;top:27227;width:20848;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IfUsQA&#10;AADbAAAADwAAAGRycy9kb3ducmV2LnhtbESP3WrCQBSE7wt9h+UIvdONNkiJrlKKooUiVsXr0+zJ&#10;D8mejdlV49u7gtDLYWa+YabzztTiQq0rLSsYDiIQxKnVJecKDvtl/wOE88gaa8uk4EYO5rPXlykm&#10;2l75ly47n4sAYZeggsL7JpHSpQUZdAPbEAcvs61BH2SbS93iNcBNLUdRNJYGSw4LBTb0VVBa7c5G&#10;gT+ZZVxmx7jaZn+6+t6sFj+3d6Xeet3nBISnzv+Hn+21VhDH8PgSfo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iH1L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ChessBoard</w:t>
                        </w:r>
                      </w:p>
                    </w:txbxContent>
                  </v:textbox>
                </v:shape>
                <v:shape id="Straight Arrow Connector 44" o:spid="_x0000_s1126" type="#_x0000_t32" style="position:absolute;left:10440;top:18560;width:44638;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jEsIAAADbAAAADwAAAGRycy9kb3ducmV2LnhtbESPQYvCMBSE7wv+h/AEL4umyq5INYoK&#10;grAH2SqIt0fzbIrNS2mirf/eCAt7HGbmG2ax6mwlHtT40rGC8SgBQZw7XXKh4HTcDWcgfEDWWDkm&#10;BU/ysFr2PhaYatfyLz2yUIgIYZ+iAhNCnUrpc0MW/cjVxNG7usZiiLIppG6wjXBbyUmSTKXFkuOC&#10;wZq2hvJbdrcKNq7g/MeiuRy29Y3pM2vPm6dSg363noMI1IX/8F97rxV8fcP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zOjEsIAAADbAAAADwAAAAAAAAAAAAAA&#10;AAChAgAAZHJzL2Rvd25yZXYueG1sUEsFBgAAAAAEAAQA+QAAAJADAAAAAA==&#10;" strokecolor="#5b9bd5 [3204]" strokeweight=".5pt">
                  <v:stroke endarrow="open" joinstyle="miter"/>
                </v:shape>
                <v:shape id="Flowchart: Alternate Process 47" o:spid="_x0000_s1127" type="#_x0000_t176" style="position:absolute;left:23405;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VV8IA&#10;AADbAAAADwAAAGRycy9kb3ducmV2LnhtbERPy2rCQBTdC/7DcIXudNI2lBKdhCJKWyhFU3F9zdw8&#10;SOZOmplq/PvOQnB5OO9VNppOnGlwjWUFj4sIBHFhdcOVgsPPdv4KwnlkjZ1lUnAlB1k6naww0fbC&#10;ezrnvhIhhF2CCmrv+0RKV9Rk0C1sTxy40g4GfYBDJfWAlxBuOvkURS/SYMOhocae1jUVbf5nFPhf&#10;s42b8hi3u/Kk28/v983X9Vmph9n4tgThafR38c39oRXEYWz4En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7xVXwgAAANsAAAAPAAAAAAAAAAAAAAAAAJgCAABkcnMvZG93&#10;bnJldi54bWxQSwUGAAAAAAQABAD1AAAAhw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ChessPlayer</w:t>
                        </w:r>
                      </w:p>
                    </w:txbxContent>
                  </v:textbox>
                </v:shape>
                <v:shape id="Straight Arrow Connector 48" o:spid="_x0000_s1128" type="#_x0000_t32" style="position:absolute;left:33846;top:18560;width:21260;height:8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6pF8IAAADbAAAADwAAAGRycy9kb3ducmV2LnhtbESPQYvCMBSE7wv+h/AEL4umyrJoNYoK&#10;grAH2SqIt0fzbIrNS2mirf/eCAt7HGbmG2ax6mwlHtT40rGC8SgBQZw7XXKh4HTcDacgfEDWWDkm&#10;BU/ysFr2PhaYatfyLz2yUIgIYZ+iAhNCnUrpc0MW/cjVxNG7usZiiLIppG6wjXBbyUmSfEuLJccF&#10;gzVtDeW37G4VbFzB+Y9Fczls6xvTZ9aeN0+lBv1uPQcRqAv/4b/2Xiv4msH7S/wB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n6pF8IAAADbAAAADwAAAAAAAAAAAAAA&#10;AAChAgAAZHJzL2Rvd25yZXYueG1sUEsFBgAAAAAEAAQA+QAAAJADAAAAAA==&#10;" strokecolor="#5b9bd5 [3204]" strokeweight=".5pt">
                  <v:stroke endarrow="open" joinstyle="miter"/>
                </v:shape>
                <v:shape id="Flowchart: Alternate Process 50" o:spid="_x0000_s1129" type="#_x0000_t176" style="position:absolute;left:47971;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wqF8QA&#10;AADbAAAADwAAAGRycy9kb3ducmV2LnhtbESP3WoCMRSE7wu+QziCd5q1Wilbo0hRqiBiVXp93Jz9&#10;YTcn6ybV9e1NQejlMDPfMNN5aypxpcYVlhUMBxEI4sTqgjMFp+Oq/w7CeWSNlWVScCcH81nnZYqx&#10;tjf+puvBZyJA2MWoIPe+jqV0SU4G3cDWxMFLbWPQB9lkUjd4C3BTydcomkiDBYeFHGv6zCkpD79G&#10;gb+Y1bhIf8blPj3rcrP7Wm7vI6V63XbxAcJT6//Dz/ZaK3gbwt+X8AP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MKhf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ChessPiece</w:t>
                        </w:r>
                      </w:p>
                    </w:txbxContent>
                  </v:textbox>
                </v:shape>
                <v:shape id="Straight Arrow Connector 51" o:spid="_x0000_s1130" type="#_x0000_t32" style="position:absolute;left:55068;top:18560;width:3292;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CeMUAAADbAAAADwAAAGRycy9kb3ducmV2LnhtbESPQWvCQBSE74L/YXlCb7ppoEVSV5GA&#10;IBSKjSm9PrPPbGz2bchuY/TXdwuFHoeZ+YZZbUbbioF63zhW8LhIQBBXTjdcKyiPu/kShA/IGlvH&#10;pOBGHjbr6WSFmXZXfqehCLWIEPYZKjAhdJmUvjJk0S9cRxy9s+sthij7WuoerxFuW5kmybO02HBc&#10;MNhRbqj6Kr6tgte8vJemPHwUyeV0yW93Onxu35R6mI3bFxCBxvAf/mvvtYKnFH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CeMUAAADbAAAADwAAAAAAAAAA&#10;AAAAAAChAgAAZHJzL2Rvd25yZXYueG1sUEsFBgAAAAAEAAQA+QAAAJMDAAAAAA==&#10;" strokecolor="#5b9bd5 [3204]" strokeweight=".5pt">
                  <v:stroke endarrow="open" joinstyle="miter"/>
                </v:shape>
                <v:shape id="Flowchart: Alternate Process 53" o:spid="_x0000_s1131" type="#_x0000_t176" style="position:absolute;left:71991;top:27227;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uJj8UA&#10;AADbAAAADwAAAGRycy9kb3ducmV2LnhtbESP3WrCQBSE7wu+w3IE73RjjaVEV5GiVKGU1orXx+zJ&#10;D8mejdmtxrfvCkIvh5n5hpkvO1OLC7WutKxgPIpAEKdWl5wrOPxshq8gnEfWWFsmBTdysFz0nuaY&#10;aHvlb7rsfS4ChF2CCgrvm0RKlxZk0I1sQxy8zLYGfZBtLnWL1wA3tXyOohdpsOSwUGBDbwWl1f7X&#10;KPBns4nL7BhXX9lJV7vP9/XHbaLUoN+tZiA8df4//GhvtYJpDP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4mPxQAAANsAAAAPAAAAAAAAAAAAAAAAAJgCAABkcnMv&#10;ZG93bnJldi54bWxQSwUGAAAAAAQABAD1AAAAigM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ChessCoordinate</w:t>
                        </w:r>
                      </w:p>
                    </w:txbxContent>
                  </v:textbox>
                </v:shape>
                <v:shape id="Straight Arrow Connector 54" o:spid="_x0000_s1132" type="#_x0000_t32" style="position:absolute;left:55068;top:18560;width:2732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FaDMQAAADbAAAADwAAAGRycy9kb3ducmV2LnhtbESPQWvCQBSE74X+h+UVvNWNBaW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VoMxAAAANsAAAAPAAAAAAAAAAAA&#10;AAAAAKECAABkcnMvZG93bnJldi54bWxQSwUGAAAAAAQABAD5AAAAkgMAAAAA&#10;" strokecolor="#5b9bd5 [3204]" strokeweight=".5pt">
                  <v:stroke endarrow="open" joinstyle="miter"/>
                </v:shape>
                <v:shape id="Flowchart: Alternate Process 71" o:spid="_x0000_s1133" type="#_x0000_t176" style="position:absolute;left:96216;top:27295;width:20849;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oAMQA&#10;AADbAAAADwAAAGRycy9kb3ducmV2LnhtbESP3WoCMRSE7wXfIRyhdzWrlVq2RhFRbEHEqvT6uDn7&#10;w25O1k3U9e1NoeDlMDPfMJNZaypxpcYVlhUM+hEI4sTqgjMFx8Pq9QOE88gaK8uk4E4OZtNuZ4Kx&#10;tjf+oeveZyJA2MWoIPe+jqV0SU4GXd/WxMFLbWPQB9lkUjd4C3BTyWEUvUuDBYeFHGta5JSU+4tR&#10;4M9mNSrS31G5S0+6/N6ul5v7m1IvvXb+CcJT65/h//aXVjAewt+X8AP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r6ADEAAAA2wAAAA8AAAAAAAAAAAAAAAAAmAIAAGRycy9k&#10;b3ducmV2LnhtbFBLBQYAAAAABAAEAPUAAACJAwAAAAA=&#10;" fillcolor="#5b9bd5 [3204]" strokecolor="#1f4d78 [1604]" strokeweight="1pt">
                  <v:textbox>
                    <w:txbxContent>
                      <w:p w:rsidR="00524BA0" w:rsidRPr="00941A91" w:rsidRDefault="00524BA0" w:rsidP="00EA2A72">
                        <w:pPr>
                          <w:pStyle w:val="NormalWeb"/>
                          <w:spacing w:before="0" w:beforeAutospacing="0" w:after="0" w:afterAutospacing="0"/>
                          <w:jc w:val="center"/>
                        </w:pPr>
                        <w:r w:rsidRPr="00941A91">
                          <w:rPr>
                            <w:rFonts w:asciiTheme="minorHAnsi" w:hAnsi="Calibri" w:cstheme="minorBidi"/>
                            <w:color w:val="FFFFFF" w:themeColor="light1"/>
                            <w:kern w:val="24"/>
                          </w:rPr>
                          <w:t>AI</w:t>
                        </w:r>
                      </w:p>
                    </w:txbxContent>
                  </v:textbox>
                </v:shape>
                <v:shape id="Straight Arrow Connector 72" o:spid="_x0000_s1134" type="#_x0000_t32" style="position:absolute;left:55068;top:18560;width:51527;height:87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E7g8UAAADbAAAADwAAAGRycy9kb3ducmV2LnhtbESPQWvCQBSE7wX/w/KE3urGF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E7g8UAAADbAAAADwAAAAAAAAAA&#10;AAAAAAChAgAAZHJzL2Rvd25yZXYueG1sUEsFBgAAAAAEAAQA+QAAAJMDAAAAAA==&#10;" strokecolor="#5b9bd5 [3204]" strokeweight=".5pt">
                  <v:stroke endarrow="open" joinstyle="miter"/>
                </v:shape>
                <w10:wrap type="square"/>
              </v:group>
            </w:pict>
          </mc:Fallback>
        </mc:AlternateContent>
      </w:r>
      <w:r>
        <w:t xml:space="preserve"> </w:t>
      </w:r>
    </w:p>
    <w:p w:rsidR="00D1095A" w:rsidRPr="00AB31B3" w:rsidRDefault="002C4396" w:rsidP="002C4396">
      <w:pPr>
        <w:pStyle w:val="Heading2"/>
        <w:numPr>
          <w:ilvl w:val="1"/>
          <w:numId w:val="13"/>
        </w:numPr>
      </w:pPr>
      <w:bookmarkStart w:id="4" w:name="_Toc377973138"/>
      <w:r w:rsidRPr="00AB31B3">
        <w:t>Module interfaces</w:t>
      </w:r>
      <w:bookmarkEnd w:id="4"/>
    </w:p>
    <w:p w:rsidR="003358C3" w:rsidRPr="00BD6315" w:rsidRDefault="003358C3" w:rsidP="002C4396">
      <w:pPr>
        <w:rPr>
          <w:b/>
        </w:rPr>
      </w:pPr>
      <w:r w:rsidRPr="00BD6315">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BD6315">
        <w:rPr>
          <w:b/>
        </w:rPr>
        <w:t>:</w:t>
      </w:r>
    </w:p>
    <w:p w:rsidR="00AB31B3" w:rsidRDefault="00AB31B3" w:rsidP="00AB31B3">
      <w:r>
        <w:t>ChessBoard* Model_</w:t>
      </w:r>
      <w:proofErr w:type="gramStart"/>
      <w:r>
        <w:t>Init(</w:t>
      </w:r>
      <w:proofErr w:type="gramEnd"/>
      <w:r>
        <w:t>void);</w:t>
      </w:r>
      <w:r w:rsidRPr="0082461E">
        <w:t xml:space="preserve"> </w:t>
      </w:r>
    </w:p>
    <w:p w:rsidR="00AB31B3" w:rsidRDefault="00AB31B3" w:rsidP="00AB31B3">
      <w:r>
        <w:t>ChessBoard* Model_</w:t>
      </w:r>
      <w:proofErr w:type="gramStart"/>
      <w:r>
        <w:t>Move(</w:t>
      </w:r>
      <w:proofErr w:type="gramEnd"/>
      <w:r>
        <w:t>ChessBoard*, ChessMove*);</w:t>
      </w:r>
    </w:p>
    <w:p w:rsidR="00AB31B3" w:rsidRDefault="00AB31B3" w:rsidP="00AB31B3">
      <w:r>
        <w:t>ChessBoard* Model_</w:t>
      </w:r>
      <w:proofErr w:type="gramStart"/>
      <w:r>
        <w:t>Undo(</w:t>
      </w:r>
      <w:proofErr w:type="gramEnd"/>
      <w:r>
        <w:t>ChessBoard*, ChessMove*);</w:t>
      </w:r>
    </w:p>
    <w:p w:rsidR="00AB31B3" w:rsidRDefault="00AB31B3" w:rsidP="00AB31B3">
      <w:proofErr w:type="gramStart"/>
      <w:r>
        <w:t>int</w:t>
      </w:r>
      <w:proofErr w:type="gramEnd"/>
      <w:r>
        <w:t xml:space="preserve"> Model_CheckLegal(ChessBoard*, ChessMove*);</w:t>
      </w:r>
    </w:p>
    <w:p w:rsidR="00AB31B3" w:rsidRDefault="00AB31B3" w:rsidP="00AB31B3">
      <w:r>
        <w:t>ChessMove* Model_</w:t>
      </w:r>
      <w:proofErr w:type="gramStart"/>
      <w:r>
        <w:t>GetBestMove(</w:t>
      </w:r>
      <w:proofErr w:type="gramEnd"/>
      <w:r>
        <w:t>ChessBoard*, Player*);</w:t>
      </w:r>
    </w:p>
    <w:p w:rsidR="00AB31B3" w:rsidRDefault="00AB31B3" w:rsidP="00AB31B3">
      <w:r>
        <w:t>ChessBoard* Model_</w:t>
      </w:r>
      <w:proofErr w:type="gramStart"/>
      <w:r>
        <w:t>CleanUp(</w:t>
      </w:r>
      <w:proofErr w:type="gramEnd"/>
      <w:r>
        <w:t>void);</w:t>
      </w:r>
    </w:p>
    <w:p w:rsidR="009C73CC" w:rsidRDefault="009C73CC" w:rsidP="00AB31B3">
      <w:proofErr w:type="gramStart"/>
      <w:r>
        <w:t>void</w:t>
      </w:r>
      <w:proofErr w:type="gramEnd"/>
      <w:r>
        <w:t xml:space="preserve"> SaveLog(ChessMoveList *, char *);</w:t>
      </w:r>
    </w:p>
    <w:p w:rsidR="002C4396" w:rsidRPr="00A93204" w:rsidRDefault="00CE3ECD" w:rsidP="002C4396">
      <w:pPr>
        <w:rPr>
          <w:b/>
        </w:rPr>
      </w:pPr>
      <w:r w:rsidRPr="00A93204">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A93204">
        <w:rPr>
          <w:b/>
        </w:rPr>
        <w:t>:</w:t>
      </w:r>
    </w:p>
    <w:p w:rsidR="000E61AB" w:rsidRDefault="00441D47" w:rsidP="00441D47">
      <w:r w:rsidRPr="00C62F88">
        <w:t>Playe</w:t>
      </w:r>
      <w:r>
        <w:t xml:space="preserve">rControlEnum </w:t>
      </w:r>
      <w:proofErr w:type="gramStart"/>
      <w:r>
        <w:t>Ask</w:t>
      </w:r>
      <w:r w:rsidRPr="00C62F88">
        <w:t>PlayerControl(</w:t>
      </w:r>
      <w:proofErr w:type="gramEnd"/>
      <w:r>
        <w:t>ChessPlayer *</w:t>
      </w:r>
      <w:r w:rsidRPr="00C62F88">
        <w:t>);</w:t>
      </w:r>
    </w:p>
    <w:p w:rsidR="00441D47" w:rsidRDefault="00441D47" w:rsidP="00441D47">
      <w:r w:rsidRPr="00C62F88">
        <w:t xml:space="preserve">AIDifficultyLevel </w:t>
      </w:r>
      <w:proofErr w:type="gramStart"/>
      <w:r w:rsidRPr="00C62F88">
        <w:t>AskAIDifficultyLevel(</w:t>
      </w:r>
      <w:proofErr w:type="gramEnd"/>
      <w:r w:rsidRPr="00C62F88">
        <w:t>void);</w:t>
      </w:r>
    </w:p>
    <w:p w:rsidR="00441D47" w:rsidRDefault="00441D47" w:rsidP="00441D47">
      <w:proofErr w:type="gramStart"/>
      <w:r w:rsidRPr="00C62F88">
        <w:t>void</w:t>
      </w:r>
      <w:proofErr w:type="gramEnd"/>
      <w:r w:rsidRPr="00C62F88">
        <w:t xml:space="preserve"> DisplayChessBoard(ChessBoard *);</w:t>
      </w:r>
    </w:p>
    <w:p w:rsidR="00441D47" w:rsidRDefault="00441D47" w:rsidP="00441D47">
      <w:proofErr w:type="gramStart"/>
      <w:r w:rsidRPr="00C62F88">
        <w:t>void</w:t>
      </w:r>
      <w:proofErr w:type="gramEnd"/>
      <w:r w:rsidRPr="00C62F88">
        <w:t xml:space="preserve"> HighlightCoordinates(</w:t>
      </w:r>
      <w:r>
        <w:t xml:space="preserve">ChessBoard *, </w:t>
      </w:r>
      <w:r w:rsidRPr="00C62F88">
        <w:t>ChessCoordinateList *);</w:t>
      </w:r>
    </w:p>
    <w:p w:rsidR="00441D47" w:rsidRDefault="00441D47" w:rsidP="00441D47">
      <w:r w:rsidRPr="00C62F88">
        <w:t>Event * View_</w:t>
      </w:r>
      <w:proofErr w:type="gramStart"/>
      <w:r w:rsidRPr="00C62F88">
        <w:t>GetEvent(</w:t>
      </w:r>
      <w:proofErr w:type="gramEnd"/>
      <w:r w:rsidRPr="00C62F88">
        <w:t>void);</w:t>
      </w:r>
    </w:p>
    <w:p w:rsidR="004D3083" w:rsidRPr="00C62F88" w:rsidRDefault="00441D47" w:rsidP="00C62F88">
      <w:r>
        <w:t xml:space="preserve">Boolean </w:t>
      </w:r>
      <w:proofErr w:type="gramStart"/>
      <w:r>
        <w:t>AskSaveLog(</w:t>
      </w:r>
      <w:proofErr w:type="gramEnd"/>
      <w:r>
        <w:t>char *);</w:t>
      </w:r>
    </w:p>
    <w:p w:rsidR="00D1095A" w:rsidRPr="00A93204" w:rsidRDefault="007954BF" w:rsidP="002C351A">
      <w:pPr>
        <w:rPr>
          <w:b/>
        </w:rPr>
      </w:pPr>
      <w:r w:rsidRPr="00A93204">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A93204">
        <w:rPr>
          <w:b/>
        </w:rPr>
        <w:t>:</w:t>
      </w:r>
    </w:p>
    <w:p w:rsidR="009E4D3D" w:rsidRDefault="009E4D3D" w:rsidP="002C351A">
      <w:proofErr w:type="gramStart"/>
      <w:r>
        <w:t>void</w:t>
      </w:r>
      <w:proofErr w:type="gramEnd"/>
      <w:r>
        <w:t xml:space="preserve"> Control_</w:t>
      </w:r>
      <w:r w:rsidR="00E91439">
        <w:t>Initialize(void);</w:t>
      </w:r>
    </w:p>
    <w:p w:rsidR="00E91439" w:rsidRDefault="00E91439" w:rsidP="002C351A">
      <w:proofErr w:type="gramStart"/>
      <w:r>
        <w:t>void</w:t>
      </w:r>
      <w:proofErr w:type="gramEnd"/>
      <w:r>
        <w:t xml:space="preserve"> Control_MainLoop(void);</w:t>
      </w:r>
    </w:p>
    <w:p w:rsidR="00E91439" w:rsidRPr="002C4396" w:rsidRDefault="00E91439" w:rsidP="002C351A">
      <w:pPr>
        <w:rPr>
          <w:rFonts w:eastAsiaTheme="majorEastAsia" w:cstheme="majorBidi"/>
          <w:b/>
          <w:bCs/>
          <w:color w:val="7F7F7F" w:themeColor="text1" w:themeTint="80"/>
          <w:sz w:val="26"/>
          <w:szCs w:val="26"/>
        </w:rPr>
      </w:pPr>
      <w:proofErr w:type="gramStart"/>
      <w:r>
        <w:t>void</w:t>
      </w:r>
      <w:proofErr w:type="gramEnd"/>
      <w:r>
        <w:t xml:space="preserve"> Control_CleanUp(void);</w:t>
      </w:r>
    </w:p>
    <w:p w:rsidR="00D1095A" w:rsidRPr="00AB31B3" w:rsidRDefault="002C4396" w:rsidP="00CC5823">
      <w:pPr>
        <w:pStyle w:val="Heading2"/>
        <w:ind w:left="540" w:hanging="540"/>
      </w:pPr>
      <w:bookmarkStart w:id="5" w:name="_Toc377973139"/>
      <w:r w:rsidRPr="00AB31B3">
        <w:lastRenderedPageBreak/>
        <w:t>1.4</w:t>
      </w:r>
      <w:r w:rsidR="00CC5823" w:rsidRPr="00AB31B3">
        <w:tab/>
      </w:r>
      <w:r w:rsidRPr="00AB31B3">
        <w:t>Overall program control flow</w:t>
      </w:r>
      <w:bookmarkEnd w:id="5"/>
    </w:p>
    <w:p w:rsidR="002C4396" w:rsidRDefault="00345D84" w:rsidP="00345D84">
      <w:pPr>
        <w:pStyle w:val="ListParagraph"/>
        <w:ind w:left="450"/>
        <w:jc w:val="center"/>
      </w:pPr>
      <w:r>
        <w:rPr>
          <w:noProof/>
        </w:rPr>
        <w:drawing>
          <wp:inline distT="0" distB="0" distL="0" distR="0">
            <wp:extent cx="5943600" cy="1921021"/>
            <wp:effectExtent l="0" t="0" r="0" b="3175"/>
            <wp:docPr id="2" name="Picture 2" descr="https://lh5.googleusercontent.com/jw-7MTTFzfajz8Q_Zs-vlnxWZB6PYSMVcr2SmCvzs5UYPKSqc1lZH6juQpu3MNDKU5NaNk1fw_JdOHBJ7ZufEEP9n0vt3HfbKIPuNAhj_kfM9wB3wY6kafRnzvrD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w-7MTTFzfajz8Q_Zs-vlnxWZB6PYSMVcr2SmCvzs5UYPKSqc1lZH6juQpu3MNDKU5NaNk1fw_JdOHBJ7ZufEEP9n0vt3HfbKIPuNAhj_kfM9wB3wY6kafRnzvrDY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21021"/>
                    </a:xfrm>
                    <a:prstGeom prst="rect">
                      <a:avLst/>
                    </a:prstGeom>
                    <a:noFill/>
                    <a:ln>
                      <a:noFill/>
                    </a:ln>
                  </pic:spPr>
                </pic:pic>
              </a:graphicData>
            </a:graphic>
          </wp:inline>
        </w:drawing>
      </w:r>
    </w:p>
    <w:p w:rsidR="002C4396" w:rsidRDefault="00345D84" w:rsidP="00345D84">
      <w:pPr>
        <w:pStyle w:val="ListParagraph"/>
        <w:ind w:left="450"/>
        <w:jc w:val="center"/>
      </w:pPr>
      <w:r>
        <w:rPr>
          <w:noProof/>
        </w:rPr>
        <w:drawing>
          <wp:inline distT="0" distB="0" distL="0" distR="0">
            <wp:extent cx="4524499" cy="3089564"/>
            <wp:effectExtent l="0" t="0" r="0" b="0"/>
            <wp:docPr id="3" name="Picture 3" descr="https://lh3.googleusercontent.com/zzrn5nTogaPPO7k-MpmpqxObIJZJQT_9c8HEyau3WaB46vpZwbpOYjHUxIzQZtjGJq9WJWkeZc74gguSz6DdeAJyYZWKQMOkh62BtaqNE2g8Zg_8uneityMZWMNa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zzrn5nTogaPPO7k-MpmpqxObIJZJQT_9c8HEyau3WaB46vpZwbpOYjHUxIzQZtjGJq9WJWkeZc74gguSz6DdeAJyYZWKQMOkh62BtaqNE2g8Zg_8uneityMZWMNa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7023" cy="3091287"/>
                    </a:xfrm>
                    <a:prstGeom prst="rect">
                      <a:avLst/>
                    </a:prstGeom>
                    <a:noFill/>
                    <a:ln>
                      <a:noFill/>
                    </a:ln>
                  </pic:spPr>
                </pic:pic>
              </a:graphicData>
            </a:graphic>
          </wp:inline>
        </w:drawing>
      </w:r>
    </w:p>
    <w:p w:rsidR="00D1095A" w:rsidRDefault="00345D84" w:rsidP="007C35F2">
      <w:pPr>
        <w:jc w:val="center"/>
      </w:pPr>
      <w:r>
        <w:rPr>
          <w:noProof/>
        </w:rPr>
        <w:drawing>
          <wp:inline distT="0" distB="0" distL="0" distR="0">
            <wp:extent cx="4631376" cy="2404783"/>
            <wp:effectExtent l="0" t="0" r="0" b="0"/>
            <wp:docPr id="4" name="Picture 4" descr="https://lh4.googleusercontent.com/Z38yGV2qcTSGyC3CYt_ItfUZMbXUopSsmFfvR3TMdXsjs0m0teaqrtfp9eGuxSCFoXnWngQy8y5KQG7SidJxuAYbtFJte3xKrhUBpyF73BruwAxaAu0ldj1hI0M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Z38yGV2qcTSGyC3CYt_ItfUZMbXUopSsmFfvR3TMdXsjs0m0teaqrtfp9eGuxSCFoXnWngQy8y5KQG7SidJxuAYbtFJte3xKrhUBpyF73BruwAxaAu0ldj1hI0MU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228" cy="2402629"/>
                    </a:xfrm>
                    <a:prstGeom prst="rect">
                      <a:avLst/>
                    </a:prstGeom>
                    <a:noFill/>
                    <a:ln>
                      <a:noFill/>
                    </a:ln>
                  </pic:spPr>
                </pic:pic>
              </a:graphicData>
            </a:graphic>
          </wp:inline>
        </w:drawing>
      </w:r>
      <w:r w:rsidR="00D1095A">
        <w:br w:type="page"/>
      </w:r>
    </w:p>
    <w:p w:rsidR="00D1095A" w:rsidRDefault="00EA09D1" w:rsidP="00445422">
      <w:pPr>
        <w:pStyle w:val="Heading1"/>
      </w:pPr>
      <w:bookmarkStart w:id="6" w:name="_Toc377973140"/>
      <w:r>
        <w:lastRenderedPageBreak/>
        <w:t xml:space="preserve">2: </w:t>
      </w:r>
      <w:r w:rsidR="00D1095A">
        <w:t>Installation</w:t>
      </w:r>
      <w:bookmarkEnd w:id="6"/>
    </w:p>
    <w:p w:rsidR="00D1095A" w:rsidRDefault="00CC5823" w:rsidP="00CC5823">
      <w:pPr>
        <w:pStyle w:val="Heading2"/>
        <w:ind w:left="540" w:hanging="540"/>
      </w:pPr>
      <w:bookmarkStart w:id="7" w:name="_Toc377973141"/>
      <w:r>
        <w:t>2.1</w:t>
      </w:r>
      <w:r>
        <w:tab/>
      </w:r>
      <w:r w:rsidR="00D1095A">
        <w:t>System Requirement</w:t>
      </w:r>
      <w:bookmarkEnd w:id="7"/>
    </w:p>
    <w:p w:rsidR="00D1095A" w:rsidRDefault="00D1095A" w:rsidP="00A802BF">
      <w:pPr>
        <w:pStyle w:val="ListParagraph"/>
        <w:numPr>
          <w:ilvl w:val="1"/>
          <w:numId w:val="8"/>
        </w:numPr>
        <w:tabs>
          <w:tab w:val="left" w:pos="360"/>
          <w:tab w:val="left" w:pos="1350"/>
        </w:tabs>
        <w:ind w:left="450"/>
      </w:pPr>
      <w:r>
        <w:t>Hardware</w:t>
      </w:r>
      <w:r w:rsidR="006F13CD">
        <w:fldChar w:fldCharType="begin"/>
      </w:r>
      <w:r w:rsidR="006F13CD">
        <w:instrText xml:space="preserve"> XE "</w:instrText>
      </w:r>
      <w:r w:rsidR="006F13CD" w:rsidRPr="00335934">
        <w:instrText>Hardware</w:instrText>
      </w:r>
      <w:r w:rsidR="006F13CD">
        <w:instrText xml:space="preserve">" </w:instrText>
      </w:r>
      <w:r w:rsidR="006F13CD">
        <w:fldChar w:fldCharType="end"/>
      </w:r>
      <w:r>
        <w:t xml:space="preserve">: </w:t>
      </w:r>
      <w:r w:rsidRPr="00D1095A">
        <w:t>PC Hardware (x86_64 server)</w:t>
      </w:r>
    </w:p>
    <w:p w:rsidR="009365B8" w:rsidRDefault="009365B8" w:rsidP="009365B8">
      <w:pPr>
        <w:pStyle w:val="ListParagraph"/>
        <w:numPr>
          <w:ilvl w:val="1"/>
          <w:numId w:val="8"/>
        </w:numPr>
        <w:tabs>
          <w:tab w:val="left" w:pos="360"/>
          <w:tab w:val="left" w:pos="1350"/>
        </w:tabs>
        <w:ind w:left="450"/>
      </w:pPr>
      <w:r>
        <w:t>Operating system</w:t>
      </w:r>
      <w:r w:rsidR="006F13CD">
        <w:fldChar w:fldCharType="begin"/>
      </w:r>
      <w:r w:rsidR="006F13CD">
        <w:instrText xml:space="preserve"> XE "</w:instrText>
      </w:r>
      <w:r w:rsidR="006F13CD" w:rsidRPr="00335934">
        <w:instrText>Operating system</w:instrText>
      </w:r>
      <w:r w:rsidR="006F13CD">
        <w:instrText xml:space="preserve">" </w:instrText>
      </w:r>
      <w:r w:rsidR="006F13CD">
        <w:fldChar w:fldCharType="end"/>
      </w:r>
      <w:r>
        <w:t xml:space="preserve">: </w:t>
      </w:r>
      <w:r w:rsidRPr="00D1095A">
        <w:t>Linux OS (RHEL-6-x86_64)</w:t>
      </w:r>
    </w:p>
    <w:p w:rsidR="009365B8" w:rsidRDefault="009365B8" w:rsidP="00A802BF">
      <w:pPr>
        <w:pStyle w:val="ListParagraph"/>
        <w:numPr>
          <w:ilvl w:val="1"/>
          <w:numId w:val="8"/>
        </w:numPr>
        <w:tabs>
          <w:tab w:val="left" w:pos="360"/>
          <w:tab w:val="left" w:pos="1350"/>
        </w:tabs>
        <w:ind w:left="450"/>
      </w:pPr>
      <w:r>
        <w:t>Dependent third party software</w:t>
      </w:r>
      <w:r w:rsidR="006F13CD">
        <w:fldChar w:fldCharType="begin"/>
      </w:r>
      <w:r w:rsidR="006F13CD">
        <w:instrText xml:space="preserve"> XE "</w:instrText>
      </w:r>
      <w:r w:rsidR="006F13CD" w:rsidRPr="00335934">
        <w:instrText>Dependent third party software</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gcc</w:t>
      </w:r>
    </w:p>
    <w:p w:rsidR="009365B8" w:rsidRDefault="009365B8" w:rsidP="002142B5">
      <w:pPr>
        <w:pStyle w:val="ListParagraph"/>
        <w:numPr>
          <w:ilvl w:val="2"/>
          <w:numId w:val="8"/>
        </w:numPr>
        <w:tabs>
          <w:tab w:val="left" w:pos="360"/>
          <w:tab w:val="left" w:pos="1350"/>
        </w:tabs>
        <w:ind w:left="720"/>
      </w:pPr>
      <w:r>
        <w:t>GNU make</w:t>
      </w:r>
    </w:p>
    <w:p w:rsidR="009365B8" w:rsidRDefault="009365B8" w:rsidP="002142B5">
      <w:pPr>
        <w:pStyle w:val="ListParagraph"/>
        <w:numPr>
          <w:ilvl w:val="1"/>
          <w:numId w:val="8"/>
        </w:numPr>
        <w:tabs>
          <w:tab w:val="left" w:pos="360"/>
        </w:tabs>
        <w:ind w:left="360"/>
      </w:pPr>
      <w:r>
        <w:t>Dependent libraries</w:t>
      </w:r>
      <w:r w:rsidR="006F13CD">
        <w:fldChar w:fldCharType="begin"/>
      </w:r>
      <w:r w:rsidR="006F13CD">
        <w:instrText xml:space="preserve"> XE "</w:instrText>
      </w:r>
      <w:r w:rsidR="006F13CD" w:rsidRPr="00335934">
        <w:instrText>Dependent libraries</w:instrText>
      </w:r>
      <w:r w:rsidR="006F13CD">
        <w:instrText xml:space="preserve">" </w:instrText>
      </w:r>
      <w:r w:rsidR="006F13CD">
        <w:fldChar w:fldCharType="end"/>
      </w:r>
      <w:r>
        <w:t>:</w:t>
      </w:r>
    </w:p>
    <w:p w:rsidR="009365B8" w:rsidRDefault="009365B8" w:rsidP="002142B5">
      <w:pPr>
        <w:pStyle w:val="ListParagraph"/>
        <w:numPr>
          <w:ilvl w:val="2"/>
          <w:numId w:val="8"/>
        </w:numPr>
        <w:tabs>
          <w:tab w:val="left" w:pos="360"/>
          <w:tab w:val="left" w:pos="1350"/>
        </w:tabs>
        <w:ind w:left="720"/>
      </w:pPr>
      <w:r>
        <w:t>SDL for graphical user interface</w:t>
      </w:r>
      <w:r w:rsidR="0090723B">
        <w:t>: SDL2, SDL2_img, SDL2_gfx, SDL2_ttf, SDL2_mixer</w:t>
      </w:r>
    </w:p>
    <w:p w:rsidR="000E5B58" w:rsidRDefault="000E5B58" w:rsidP="002142B5">
      <w:pPr>
        <w:pStyle w:val="ListParagraph"/>
        <w:numPr>
          <w:ilvl w:val="2"/>
          <w:numId w:val="8"/>
        </w:numPr>
        <w:tabs>
          <w:tab w:val="left" w:pos="360"/>
          <w:tab w:val="left" w:pos="1350"/>
        </w:tabs>
        <w:ind w:left="720"/>
      </w:pPr>
      <w:r>
        <w:t>Math library</w:t>
      </w:r>
    </w:p>
    <w:p w:rsidR="00D1095A" w:rsidRDefault="00D1095A" w:rsidP="00D1095A"/>
    <w:p w:rsidR="000E5B58" w:rsidRDefault="00CC5823" w:rsidP="000E5B58">
      <w:pPr>
        <w:pStyle w:val="Heading2"/>
        <w:ind w:left="540" w:hanging="540"/>
      </w:pPr>
      <w:bookmarkStart w:id="8" w:name="_Toc377973142"/>
      <w:r>
        <w:t>2.2</w:t>
      </w:r>
      <w:r>
        <w:tab/>
      </w:r>
      <w:r w:rsidR="00D1095A">
        <w:t>Setup and Configuration</w:t>
      </w:r>
      <w:bookmarkEnd w:id="8"/>
    </w:p>
    <w:p w:rsidR="0090723B" w:rsidRDefault="0090723B" w:rsidP="00C96B8E">
      <w:pPr>
        <w:pStyle w:val="ListParagraph"/>
        <w:numPr>
          <w:ilvl w:val="0"/>
          <w:numId w:val="19"/>
        </w:numPr>
        <w:tabs>
          <w:tab w:val="left" w:pos="360"/>
        </w:tabs>
        <w:ind w:hanging="720"/>
      </w:pPr>
      <w:r>
        <w:t>SDL library installation:</w:t>
      </w:r>
      <w:r w:rsidR="00C96B8E">
        <w:t xml:space="preserve"> details are shown at </w:t>
      </w:r>
      <w:r w:rsidR="00C96B8E" w:rsidRPr="00C96B8E">
        <w:t>http://libsdl.org</w:t>
      </w:r>
    </w:p>
    <w:p w:rsidR="0090723B" w:rsidRPr="0090723B" w:rsidRDefault="0090723B" w:rsidP="0090723B"/>
    <w:p w:rsidR="003C6D0B" w:rsidRDefault="00CC5823" w:rsidP="00CC5823">
      <w:pPr>
        <w:pStyle w:val="Heading2"/>
        <w:ind w:left="540" w:hanging="540"/>
      </w:pPr>
      <w:bookmarkStart w:id="9" w:name="_Toc377973143"/>
      <w:r>
        <w:t>2.3</w:t>
      </w:r>
      <w:r>
        <w:tab/>
      </w:r>
      <w:r w:rsidR="00DB190F" w:rsidRPr="00DB190F">
        <w:t>Building, compilation, installation</w:t>
      </w:r>
      <w:bookmarkEnd w:id="9"/>
    </w:p>
    <w:p w:rsidR="0090723B" w:rsidRDefault="0090723B" w:rsidP="0090723B">
      <w:pPr>
        <w:pStyle w:val="ListParagraph"/>
        <w:numPr>
          <w:ilvl w:val="0"/>
          <w:numId w:val="18"/>
        </w:numPr>
        <w:tabs>
          <w:tab w:val="left" w:pos="360"/>
        </w:tabs>
        <w:ind w:left="360" w:hanging="270"/>
      </w:pPr>
      <w:r>
        <w:t>The software comes in a tar.gz package. After downloading, extract the package by running:</w:t>
      </w:r>
      <w:r>
        <w:br/>
        <w:t>tar –zxvf ChessXIV.tar.gz</w:t>
      </w:r>
    </w:p>
    <w:p w:rsidR="0090723B" w:rsidRDefault="0090723B" w:rsidP="0090723B">
      <w:pPr>
        <w:pStyle w:val="ListParagraph"/>
        <w:numPr>
          <w:ilvl w:val="0"/>
          <w:numId w:val="18"/>
        </w:numPr>
        <w:tabs>
          <w:tab w:val="left" w:pos="360"/>
        </w:tabs>
        <w:ind w:left="360" w:hanging="270"/>
      </w:pPr>
      <w:r>
        <w:t>Change into the directory by running:</w:t>
      </w:r>
      <w:r>
        <w:br/>
        <w:t>cd ChessXIV</w:t>
      </w:r>
    </w:p>
    <w:p w:rsidR="0090723B" w:rsidRDefault="0090723B" w:rsidP="0090723B">
      <w:pPr>
        <w:pStyle w:val="ListParagraph"/>
        <w:numPr>
          <w:ilvl w:val="0"/>
          <w:numId w:val="18"/>
        </w:numPr>
        <w:tabs>
          <w:tab w:val="left" w:pos="360"/>
        </w:tabs>
        <w:ind w:left="360" w:hanging="270"/>
      </w:pPr>
      <w:r>
        <w:t>Compile the code by running</w:t>
      </w:r>
      <w:r w:rsidR="000D77D3">
        <w:t>:</w:t>
      </w:r>
      <w:r>
        <w:t xml:space="preserve"> </w:t>
      </w:r>
      <w:r w:rsidR="003B0AFF">
        <w:br/>
      </w:r>
      <w:r w:rsidR="004F31A7">
        <w:t>make</w:t>
      </w:r>
    </w:p>
    <w:p w:rsidR="0090723B" w:rsidRDefault="0090723B" w:rsidP="0090723B">
      <w:pPr>
        <w:pStyle w:val="ListParagraph"/>
        <w:numPr>
          <w:ilvl w:val="0"/>
          <w:numId w:val="18"/>
        </w:numPr>
        <w:tabs>
          <w:tab w:val="left" w:pos="360"/>
        </w:tabs>
        <w:ind w:left="360" w:hanging="270"/>
      </w:pPr>
      <w:r>
        <w:t>Run the program by running:</w:t>
      </w:r>
      <w:r>
        <w:br/>
      </w:r>
      <w:r w:rsidR="00B20C5E">
        <w:t>./</w:t>
      </w:r>
      <w:r>
        <w:t>ChessXIV</w:t>
      </w:r>
    </w:p>
    <w:p w:rsidR="00D1095A" w:rsidRDefault="00D1095A">
      <w:r>
        <w:br w:type="page"/>
      </w:r>
    </w:p>
    <w:p w:rsidR="00D1095A" w:rsidRDefault="00EA09D1" w:rsidP="00445422">
      <w:pPr>
        <w:pStyle w:val="Heading1"/>
      </w:pPr>
      <w:bookmarkStart w:id="10" w:name="_Toc377973144"/>
      <w:r>
        <w:lastRenderedPageBreak/>
        <w:t xml:space="preserve">3: </w:t>
      </w:r>
      <w:r w:rsidR="0090723B" w:rsidRPr="0090723B">
        <w:t>Documentation of packages, modules, interfaces</w:t>
      </w:r>
      <w:bookmarkEnd w:id="10"/>
    </w:p>
    <w:p w:rsidR="00CC5823" w:rsidRDefault="00CC5823" w:rsidP="003C6D0B"/>
    <w:p w:rsidR="00375BB6" w:rsidRDefault="00375BB6" w:rsidP="00375BB6">
      <w:pPr>
        <w:pStyle w:val="Heading2"/>
        <w:ind w:left="540" w:hanging="540"/>
      </w:pPr>
      <w:bookmarkStart w:id="11" w:name="_Toc377973145"/>
      <w:r>
        <w:t>3.1</w:t>
      </w:r>
      <w:r>
        <w:tab/>
      </w:r>
      <w:r w:rsidR="0090723B" w:rsidRPr="0090723B">
        <w:t>Detailed description of data structures</w:t>
      </w:r>
      <w:bookmarkEnd w:id="11"/>
    </w:p>
    <w:p w:rsidR="00357926" w:rsidRPr="00357926" w:rsidRDefault="00357926" w:rsidP="00357926"/>
    <w:p w:rsidR="00357926" w:rsidRPr="00FD484D" w:rsidRDefault="00357926" w:rsidP="00357926">
      <w:pPr>
        <w:rPr>
          <w:b/>
        </w:rPr>
      </w:pPr>
      <w:r w:rsidRPr="00FD484D">
        <w:rPr>
          <w:b/>
        </w:rPr>
        <w:t>Structures related to Chess game play:</w:t>
      </w:r>
    </w:p>
    <w:p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{Pawn,</w:t>
      </w:r>
      <w:r w:rsidRPr="00632607">
        <w:t xml:space="preserve"> </w:t>
      </w:r>
      <w:r w:rsidRPr="0086335F">
        <w:t>Rook,</w:t>
      </w:r>
      <w:r w:rsidRPr="00632607">
        <w:t xml:space="preserve"> </w:t>
      </w:r>
      <w:r w:rsidRPr="0086335F">
        <w:t>Knight,</w:t>
      </w:r>
      <w:r w:rsidRPr="00632607">
        <w:t xml:space="preserve"> </w:t>
      </w:r>
      <w:r w:rsidRPr="0086335F">
        <w:t>Bishop,</w:t>
      </w:r>
      <w:r w:rsidRPr="00632607">
        <w:t xml:space="preserve"> </w:t>
      </w:r>
      <w:r w:rsidRPr="0086335F">
        <w:t>Queen,</w:t>
      </w:r>
      <w:r w:rsidRPr="00632607">
        <w:t xml:space="preserve"> </w:t>
      </w:r>
      <w:r w:rsidRPr="0086335F">
        <w:t>King,</w:t>
      </w:r>
      <w:r w:rsidRPr="00632607">
        <w:t xml:space="preserve"> </w:t>
      </w:r>
      <w:r w:rsidRPr="0086335F">
        <w:t>None}</w:t>
      </w:r>
      <w:r w:rsidRPr="00632607">
        <w:t xml:space="preserve">  </w:t>
      </w:r>
      <w:r w:rsidRPr="0086335F">
        <w:t>ChessPieceTypeEnum;</w:t>
      </w:r>
    </w:p>
    <w:p w:rsidR="00632607" w:rsidRPr="00632607" w:rsidRDefault="00632607" w:rsidP="0086335F"/>
    <w:p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{Human,</w:t>
      </w:r>
      <w:r w:rsidRPr="00632607">
        <w:t xml:space="preserve"> </w:t>
      </w:r>
      <w:r w:rsidRPr="0086335F">
        <w:t>AI}</w:t>
      </w:r>
      <w:r w:rsidRPr="00632607">
        <w:t xml:space="preserve">         </w:t>
      </w:r>
      <w:r w:rsidRPr="0086335F">
        <w:t>PlayerControlEnum;</w:t>
      </w:r>
    </w:p>
    <w:p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{White,</w:t>
      </w:r>
      <w:r w:rsidRPr="00632607">
        <w:t xml:space="preserve"> </w:t>
      </w:r>
      <w:r w:rsidRPr="0086335F">
        <w:t>Black}</w:t>
      </w:r>
      <w:r w:rsidRPr="00632607">
        <w:t xml:space="preserve">         </w:t>
      </w:r>
      <w:r w:rsidRPr="0086335F">
        <w:t>PlayerColorEnum;</w:t>
      </w:r>
    </w:p>
    <w:p w:rsidR="00632607" w:rsidRPr="00632607" w:rsidRDefault="00632607" w:rsidP="0086335F"/>
    <w:p w:rsidR="00632607" w:rsidRPr="00632607" w:rsidRDefault="00632607" w:rsidP="0086335F">
      <w:proofErr w:type="gramStart"/>
      <w:r w:rsidRPr="0086335F">
        <w:t>typedef</w:t>
      </w:r>
      <w:proofErr w:type="gramEnd"/>
      <w:r w:rsidRPr="00632607">
        <w:t xml:space="preserve"> </w:t>
      </w:r>
      <w:r w:rsidRPr="0086335F">
        <w:t>enum</w:t>
      </w:r>
      <w:r w:rsidRPr="00632607">
        <w:t xml:space="preserve"> </w:t>
      </w:r>
      <w:r w:rsidRPr="0086335F">
        <w:t>{False,</w:t>
      </w:r>
      <w:r w:rsidRPr="00632607">
        <w:t xml:space="preserve"> </w:t>
      </w:r>
      <w:r w:rsidRPr="0086335F">
        <w:t>True}</w:t>
      </w:r>
      <w:r w:rsidRPr="00632607">
        <w:t>        </w:t>
      </w:r>
      <w:r w:rsidRPr="0086335F">
        <w:t>Boolean;</w:t>
      </w:r>
    </w:p>
    <w:p w:rsidR="00632607" w:rsidRPr="00632607" w:rsidRDefault="00632607" w:rsidP="0086335F"/>
    <w:p w:rsidR="00632607" w:rsidRPr="00632607" w:rsidRDefault="00632607" w:rsidP="0086335F">
      <w:proofErr w:type="gramStart"/>
      <w:r w:rsidRPr="0086335F">
        <w:t>typedef</w:t>
      </w:r>
      <w:proofErr w:type="gramEnd"/>
      <w:r w:rsidRPr="00632607">
        <w:t xml:space="preserve"> </w:t>
      </w:r>
      <w:r w:rsidRPr="0086335F">
        <w:t>struct</w:t>
      </w:r>
      <w:r w:rsidRPr="00632607">
        <w:t xml:space="preserve"> </w:t>
      </w:r>
      <w:r w:rsidRPr="0086335F">
        <w:t>{</w:t>
      </w:r>
    </w:p>
    <w:p w:rsidR="00632607" w:rsidRPr="00632607" w:rsidRDefault="00632607" w:rsidP="0086335F">
      <w:r w:rsidRPr="00632607">
        <w:t>  </w:t>
      </w:r>
      <w:r w:rsidRPr="0086335F">
        <w:t>ChessCoordinate</w:t>
      </w:r>
      <w:r w:rsidRPr="00632607">
        <w:t xml:space="preserve"> </w:t>
      </w:r>
      <w:r w:rsidRPr="0086335F">
        <w:t>*</w:t>
      </w:r>
      <w:r w:rsidRPr="00632607">
        <w:t xml:space="preserve"> </w:t>
      </w:r>
      <w:proofErr w:type="gramStart"/>
      <w:r w:rsidRPr="0086335F">
        <w:t>Board[</w:t>
      </w:r>
      <w:proofErr w:type="gramEnd"/>
      <w:r w:rsidRPr="0086335F">
        <w:t>CHESS_BOARD_MAX_ROW][CHESS_BOARD_MAX_COL];</w:t>
      </w:r>
    </w:p>
    <w:p w:rsidR="00632607" w:rsidRPr="00632607" w:rsidRDefault="00632607" w:rsidP="0086335F">
      <w:r w:rsidRPr="00632607">
        <w:t>  </w:t>
      </w:r>
      <w:r w:rsidRPr="0086335F">
        <w:t>ChessPlayer</w:t>
      </w:r>
      <w:r w:rsidRPr="00632607">
        <w:t xml:space="preserve"> </w:t>
      </w:r>
      <w:r w:rsidRPr="0086335F">
        <w:t>*</w:t>
      </w:r>
      <w:r w:rsidRPr="00632607">
        <w:t xml:space="preserve"> </w:t>
      </w:r>
      <w:r w:rsidRPr="0086335F">
        <w:t>WhitePlayer,</w:t>
      </w:r>
      <w:r w:rsidRPr="00632607">
        <w:t xml:space="preserve"> </w:t>
      </w:r>
      <w:r w:rsidRPr="0086335F">
        <w:t>*</w:t>
      </w:r>
      <w:r w:rsidRPr="00632607">
        <w:t xml:space="preserve"> </w:t>
      </w:r>
      <w:r w:rsidRPr="0086335F">
        <w:t>BlackPlayer;</w:t>
      </w:r>
    </w:p>
    <w:p w:rsidR="00632607" w:rsidRDefault="00632607" w:rsidP="0086335F">
      <w:r w:rsidRPr="0086335F">
        <w:t>}</w:t>
      </w:r>
      <w:r w:rsidRPr="00632607">
        <w:t xml:space="preserve"> </w:t>
      </w:r>
      <w:r w:rsidRPr="0086335F">
        <w:t>ChessBoard;</w:t>
      </w:r>
    </w:p>
    <w:p w:rsidR="00A311D5" w:rsidRPr="00004EB0" w:rsidRDefault="00FD484D" w:rsidP="0086335F">
      <w:r w:rsidRPr="00FD484D">
        <w:rPr>
          <w:i/>
          <w:u w:val="single"/>
        </w:rPr>
        <w:t>Description</w:t>
      </w:r>
      <w:r w:rsidRPr="00004EB0">
        <w:t xml:space="preserve">: ChessBoard </w:t>
      </w:r>
      <w:proofErr w:type="gramStart"/>
      <w:r w:rsidRPr="00004EB0">
        <w:t>hold</w:t>
      </w:r>
      <w:proofErr w:type="gramEnd"/>
      <w:r w:rsidRPr="00004EB0">
        <w:t xml:space="preserve"> all player, piece and coordinates</w:t>
      </w:r>
    </w:p>
    <w:p w:rsidR="00FD484D" w:rsidRPr="00632607" w:rsidRDefault="00FD484D" w:rsidP="0086335F">
      <w:pPr>
        <w:rPr>
          <w:i/>
          <w:u w:val="single"/>
        </w:rPr>
      </w:pPr>
    </w:p>
    <w:p w:rsidR="00632607" w:rsidRPr="00632607" w:rsidRDefault="00632607" w:rsidP="0086335F">
      <w:proofErr w:type="gramStart"/>
      <w:r w:rsidRPr="0086335F">
        <w:t>struct</w:t>
      </w:r>
      <w:proofErr w:type="gramEnd"/>
      <w:r w:rsidRPr="00632607">
        <w:t xml:space="preserve"> </w:t>
      </w:r>
      <w:r w:rsidRPr="0086335F">
        <w:t>ChessCoordinateStruct</w:t>
      </w:r>
      <w:r w:rsidRPr="00632607">
        <w:t xml:space="preserve"> </w:t>
      </w:r>
      <w:r w:rsidRPr="0086335F">
        <w:t>{</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xml:space="preserve"> </w:t>
      </w:r>
      <w:r w:rsidRPr="0086335F">
        <w:t>Rank,</w:t>
      </w:r>
      <w:r w:rsidRPr="00632607">
        <w:t xml:space="preserve"> </w:t>
      </w:r>
      <w:r w:rsidRPr="0086335F">
        <w:t>File;</w:t>
      </w:r>
    </w:p>
    <w:p w:rsidR="00632607" w:rsidRPr="00632607" w:rsidRDefault="00632607" w:rsidP="0086335F">
      <w:r w:rsidRPr="00632607">
        <w:t>  </w:t>
      </w:r>
      <w:r w:rsidRPr="0086335F">
        <w:t>ChessPiece</w:t>
      </w:r>
      <w:r w:rsidRPr="00632607">
        <w:t xml:space="preserve"> </w:t>
      </w:r>
      <w:r w:rsidRPr="0086335F">
        <w:t>*</w:t>
      </w:r>
      <w:r w:rsidRPr="00632607">
        <w:t xml:space="preserve"> </w:t>
      </w:r>
      <w:r w:rsidRPr="0086335F">
        <w:t>Piece;</w:t>
      </w:r>
    </w:p>
    <w:p w:rsidR="00632607" w:rsidRDefault="00632607" w:rsidP="0086335F">
      <w:r w:rsidRPr="0086335F">
        <w:t>};</w:t>
      </w:r>
    </w:p>
    <w:p w:rsidR="00FD484D" w:rsidRPr="00004EB0" w:rsidRDefault="00FD484D" w:rsidP="00FD484D">
      <w:r w:rsidRPr="00FD484D">
        <w:rPr>
          <w:i/>
          <w:u w:val="single"/>
        </w:rPr>
        <w:t>Description:</w:t>
      </w:r>
      <w:r w:rsidRPr="00004EB0">
        <w:t xml:space="preserve"> ChessCoordinate hold the rank, file and the piece occupying that coordinate</w:t>
      </w:r>
    </w:p>
    <w:p w:rsidR="00632607" w:rsidRPr="00632607" w:rsidRDefault="00632607" w:rsidP="0086335F"/>
    <w:p w:rsidR="00632607" w:rsidRPr="00632607" w:rsidRDefault="00632607" w:rsidP="0086335F">
      <w:proofErr w:type="gramStart"/>
      <w:r w:rsidRPr="0086335F">
        <w:t>struct</w:t>
      </w:r>
      <w:proofErr w:type="gramEnd"/>
      <w:r w:rsidRPr="00632607">
        <w:t xml:space="preserve"> </w:t>
      </w:r>
      <w:r w:rsidRPr="0086335F">
        <w:t>ChessPlayerStruct{</w:t>
      </w:r>
    </w:p>
    <w:p w:rsidR="00632607" w:rsidRPr="00632607" w:rsidRDefault="00632607" w:rsidP="0086335F">
      <w:r w:rsidRPr="00632607">
        <w:t>        </w:t>
      </w:r>
      <w:r w:rsidRPr="0086335F">
        <w:t>PlayerColorEnum</w:t>
      </w:r>
      <w:r w:rsidRPr="00632607">
        <w:t xml:space="preserve">         </w:t>
      </w:r>
      <w:r w:rsidRPr="0086335F">
        <w:t>PlayerColor;</w:t>
      </w:r>
    </w:p>
    <w:p w:rsidR="00632607" w:rsidRPr="00632607" w:rsidRDefault="00632607" w:rsidP="0086335F">
      <w:r w:rsidRPr="00632607">
        <w:t>        </w:t>
      </w:r>
      <w:r w:rsidRPr="0086335F">
        <w:t>AIDifficultyLevel</w:t>
      </w:r>
      <w:r w:rsidRPr="00632607">
        <w:t>        </w:t>
      </w:r>
      <w:r w:rsidRPr="0086335F">
        <w:t>AIDifficulty;</w:t>
      </w:r>
    </w:p>
    <w:p w:rsidR="00632607" w:rsidRPr="00632607" w:rsidRDefault="00632607" w:rsidP="0086335F">
      <w:r w:rsidRPr="00632607">
        <w:t>        </w:t>
      </w:r>
      <w:r w:rsidRPr="0086335F">
        <w:t>PlayerControlEnum</w:t>
      </w:r>
      <w:r w:rsidRPr="00632607">
        <w:t>        </w:t>
      </w:r>
      <w:r w:rsidRPr="0086335F">
        <w:t>PlayerControl;</w:t>
      </w:r>
    </w:p>
    <w:p w:rsidR="00632607" w:rsidRPr="00632607" w:rsidRDefault="00632607" w:rsidP="0086335F"/>
    <w:p w:rsidR="00632607" w:rsidRPr="00632607" w:rsidRDefault="00632607" w:rsidP="0086335F">
      <w:r w:rsidRPr="00632607">
        <w:t>        </w:t>
      </w:r>
      <w:r w:rsidRPr="0086335F">
        <w:t>/*list all the pieces that could belong to a player*/</w:t>
      </w:r>
    </w:p>
    <w:p w:rsidR="00632607" w:rsidRPr="00632607" w:rsidRDefault="00632607" w:rsidP="0086335F">
      <w:r w:rsidRPr="00632607">
        <w:lastRenderedPageBreak/>
        <w:t>        </w:t>
      </w:r>
      <w:r w:rsidRPr="0086335F">
        <w:t>ChessPiece</w:t>
      </w:r>
      <w:r w:rsidRPr="00632607">
        <w:t xml:space="preserve"> </w:t>
      </w:r>
      <w:r w:rsidRPr="0086335F">
        <w:t>*</w:t>
      </w:r>
      <w:r w:rsidRPr="00632607">
        <w:t xml:space="preserve"> </w:t>
      </w:r>
      <w:proofErr w:type="gramStart"/>
      <w:r w:rsidRPr="0086335F">
        <w:t>Pawn[</w:t>
      </w:r>
      <w:proofErr w:type="gramEnd"/>
      <w:r w:rsidRPr="0086335F">
        <w:t>8];</w:t>
      </w:r>
    </w:p>
    <w:p w:rsidR="00632607" w:rsidRPr="00632607" w:rsidRDefault="00632607" w:rsidP="0086335F">
      <w:r w:rsidRPr="00632607">
        <w:t>        </w:t>
      </w:r>
      <w:r w:rsidRPr="0086335F">
        <w:t>ChessPiece</w:t>
      </w:r>
      <w:r w:rsidRPr="00632607">
        <w:t xml:space="preserve"> </w:t>
      </w:r>
      <w:r w:rsidRPr="0086335F">
        <w:t>*</w:t>
      </w:r>
      <w:r w:rsidRPr="00632607">
        <w:t xml:space="preserve"> </w:t>
      </w:r>
      <w:proofErr w:type="gramStart"/>
      <w:r w:rsidRPr="0086335F">
        <w:t>Rook[</w:t>
      </w:r>
      <w:proofErr w:type="gramEnd"/>
      <w:r w:rsidRPr="0086335F">
        <w:t>2];</w:t>
      </w:r>
    </w:p>
    <w:p w:rsidR="00632607" w:rsidRPr="00632607" w:rsidRDefault="00632607" w:rsidP="0086335F">
      <w:r w:rsidRPr="00632607">
        <w:t>        </w:t>
      </w:r>
      <w:r w:rsidRPr="0086335F">
        <w:t>ChessPiece</w:t>
      </w:r>
      <w:r w:rsidRPr="00632607">
        <w:t xml:space="preserve"> </w:t>
      </w:r>
      <w:r w:rsidRPr="0086335F">
        <w:t>*</w:t>
      </w:r>
      <w:r w:rsidRPr="00632607">
        <w:t xml:space="preserve"> </w:t>
      </w:r>
      <w:proofErr w:type="gramStart"/>
      <w:r w:rsidRPr="0086335F">
        <w:t>Knight[</w:t>
      </w:r>
      <w:proofErr w:type="gramEnd"/>
      <w:r w:rsidRPr="0086335F">
        <w:t>2];</w:t>
      </w:r>
    </w:p>
    <w:p w:rsidR="00632607" w:rsidRPr="00632607" w:rsidRDefault="00632607" w:rsidP="0086335F">
      <w:r w:rsidRPr="00632607">
        <w:t>        </w:t>
      </w:r>
      <w:r w:rsidRPr="0086335F">
        <w:t>ChessPiece</w:t>
      </w:r>
      <w:r w:rsidRPr="00632607">
        <w:t xml:space="preserve"> </w:t>
      </w:r>
      <w:r w:rsidRPr="0086335F">
        <w:t>*</w:t>
      </w:r>
      <w:r w:rsidRPr="00632607">
        <w:t xml:space="preserve"> </w:t>
      </w:r>
      <w:proofErr w:type="gramStart"/>
      <w:r w:rsidRPr="0086335F">
        <w:t>Bishop[</w:t>
      </w:r>
      <w:proofErr w:type="gramEnd"/>
      <w:r w:rsidRPr="0086335F">
        <w:t>2];</w:t>
      </w:r>
    </w:p>
    <w:p w:rsidR="00632607" w:rsidRPr="00632607" w:rsidRDefault="00632607" w:rsidP="0086335F">
      <w:r w:rsidRPr="00632607">
        <w:t>        </w:t>
      </w:r>
      <w:r w:rsidRPr="0086335F">
        <w:t>ChessPiece</w:t>
      </w:r>
      <w:r w:rsidRPr="00632607">
        <w:t xml:space="preserve"> </w:t>
      </w:r>
      <w:r w:rsidRPr="0086335F">
        <w:t>*</w:t>
      </w:r>
      <w:r w:rsidRPr="00632607">
        <w:t xml:space="preserve"> </w:t>
      </w:r>
      <w:proofErr w:type="gramStart"/>
      <w:r w:rsidRPr="0086335F">
        <w:t>Queen[</w:t>
      </w:r>
      <w:proofErr w:type="gramEnd"/>
      <w:r w:rsidRPr="0086335F">
        <w:t>1];</w:t>
      </w:r>
    </w:p>
    <w:p w:rsidR="00632607" w:rsidRPr="00632607" w:rsidRDefault="00632607" w:rsidP="0086335F">
      <w:r w:rsidRPr="00632607">
        <w:t>        </w:t>
      </w:r>
      <w:r w:rsidRPr="0086335F">
        <w:t>ChessPiece</w:t>
      </w:r>
      <w:r w:rsidRPr="00632607">
        <w:t xml:space="preserve"> </w:t>
      </w:r>
      <w:r w:rsidRPr="0086335F">
        <w:t>*</w:t>
      </w:r>
      <w:r w:rsidRPr="00632607">
        <w:t xml:space="preserve"> </w:t>
      </w:r>
      <w:proofErr w:type="gramStart"/>
      <w:r w:rsidRPr="0086335F">
        <w:t>King[</w:t>
      </w:r>
      <w:proofErr w:type="gramEnd"/>
      <w:r w:rsidRPr="0086335F">
        <w:t>1];</w:t>
      </w:r>
    </w:p>
    <w:p w:rsidR="00632607" w:rsidRPr="00632607" w:rsidRDefault="00632607" w:rsidP="0086335F">
      <w:r w:rsidRPr="0086335F">
        <w:t>};</w:t>
      </w:r>
    </w:p>
    <w:p w:rsidR="00FD484D" w:rsidRDefault="00FD484D" w:rsidP="00FD484D">
      <w:pPr>
        <w:rPr>
          <w:i/>
          <w:u w:val="single"/>
        </w:rPr>
      </w:pPr>
      <w:r w:rsidRPr="00FD484D">
        <w:rPr>
          <w:i/>
          <w:u w:val="single"/>
        </w:rPr>
        <w:t>Description:</w:t>
      </w:r>
      <w:r w:rsidRPr="009817A4">
        <w:t xml:space="preserve"> </w:t>
      </w:r>
      <w:r w:rsidR="009949F5" w:rsidRPr="009817A4">
        <w:t>ChessPlayer holds player color, player control (AI or human) and all its pieces</w:t>
      </w:r>
    </w:p>
    <w:p w:rsidR="00632607" w:rsidRPr="00632607" w:rsidRDefault="00632607" w:rsidP="0086335F"/>
    <w:p w:rsidR="00632607" w:rsidRPr="00632607" w:rsidRDefault="00632607" w:rsidP="0086335F">
      <w:proofErr w:type="gramStart"/>
      <w:r w:rsidRPr="0086335F">
        <w:t>struct</w:t>
      </w:r>
      <w:proofErr w:type="gramEnd"/>
      <w:r w:rsidRPr="00632607">
        <w:t xml:space="preserve"> </w:t>
      </w:r>
      <w:r w:rsidRPr="0086335F">
        <w:t>ChessPieceStruct{</w:t>
      </w:r>
      <w:r w:rsidRPr="00632607">
        <w:t xml:space="preserve">  </w:t>
      </w:r>
    </w:p>
    <w:p w:rsidR="00632607" w:rsidRPr="00632607" w:rsidRDefault="00632607" w:rsidP="0086335F">
      <w:r w:rsidRPr="00632607">
        <w:t>        </w:t>
      </w:r>
      <w:r w:rsidRPr="0086335F">
        <w:t>ChessPieceTypeEnum</w:t>
      </w:r>
      <w:r w:rsidRPr="00632607">
        <w:t xml:space="preserve">         </w:t>
      </w:r>
      <w:r w:rsidRPr="0086335F">
        <w:t>Type;</w:t>
      </w:r>
    </w:p>
    <w:p w:rsidR="00632607" w:rsidRPr="00632607" w:rsidRDefault="00632607" w:rsidP="0086335F">
      <w:r w:rsidRPr="00632607">
        <w:t>        </w:t>
      </w:r>
      <w:proofErr w:type="gramStart"/>
      <w:r w:rsidRPr="0086335F">
        <w:t>unsigned</w:t>
      </w:r>
      <w:proofErr w:type="gramEnd"/>
      <w:r w:rsidRPr="00632607">
        <w:t xml:space="preserve"> </w:t>
      </w:r>
      <w:r w:rsidRPr="0086335F">
        <w:t>char</w:t>
      </w:r>
      <w:r w:rsidRPr="00632607">
        <w:t>                </w:t>
      </w:r>
      <w:r w:rsidRPr="0086335F">
        <w:t>Index;</w:t>
      </w:r>
    </w:p>
    <w:p w:rsidR="00632607" w:rsidRPr="00632607" w:rsidRDefault="00632607" w:rsidP="0086335F">
      <w:r w:rsidRPr="00632607">
        <w:t>        </w:t>
      </w:r>
      <w:r w:rsidRPr="0086335F">
        <w:t>ChessPlayer</w:t>
      </w:r>
      <w:r w:rsidRPr="00632607">
        <w:t xml:space="preserve"> </w:t>
      </w:r>
      <w:r w:rsidRPr="0086335F">
        <w:t>*</w:t>
      </w:r>
      <w:r w:rsidRPr="00632607">
        <w:t>                </w:t>
      </w:r>
      <w:r w:rsidRPr="0086335F">
        <w:t>Player;</w:t>
      </w:r>
    </w:p>
    <w:p w:rsidR="00632607" w:rsidRPr="00632607" w:rsidRDefault="00632607" w:rsidP="0086335F">
      <w:r w:rsidRPr="00632607">
        <w:t>        </w:t>
      </w:r>
      <w:r w:rsidRPr="0086335F">
        <w:t>ChessCoordinate</w:t>
      </w:r>
      <w:r w:rsidRPr="00632607">
        <w:t xml:space="preserve"> </w:t>
      </w:r>
      <w:r w:rsidRPr="0086335F">
        <w:t>*</w:t>
      </w:r>
      <w:r w:rsidRPr="00632607">
        <w:t>        </w:t>
      </w:r>
      <w:r w:rsidRPr="0086335F">
        <w:t>Coordinate;</w:t>
      </w:r>
    </w:p>
    <w:p w:rsidR="00632607" w:rsidRPr="00632607" w:rsidRDefault="00632607" w:rsidP="0086335F">
      <w:r w:rsidRPr="00632607">
        <w:t>        </w:t>
      </w:r>
      <w:r w:rsidRPr="0086335F">
        <w:t>Boolean</w:t>
      </w:r>
      <w:r w:rsidRPr="00632607">
        <w:t>                        </w:t>
      </w:r>
      <w:r w:rsidRPr="0086335F">
        <w:t>AliveFlag;</w:t>
      </w:r>
    </w:p>
    <w:p w:rsidR="00632607" w:rsidRPr="00632607" w:rsidRDefault="00632607" w:rsidP="0086335F">
      <w:r w:rsidRPr="0086335F">
        <w:t>};</w:t>
      </w:r>
    </w:p>
    <w:p w:rsidR="00632607" w:rsidRPr="00632607" w:rsidRDefault="00D750C1" w:rsidP="0086335F">
      <w:r w:rsidRPr="00D750C1">
        <w:rPr>
          <w:i/>
          <w:u w:val="single"/>
        </w:rPr>
        <w:t>Description:</w:t>
      </w:r>
      <w:r>
        <w:t xml:space="preserve"> ChessPiece holds the coordinate it stays, the index to distinguished with other pieces of same type, the player it belongs to and alive flag to let people know it’s alive</w:t>
      </w:r>
    </w:p>
    <w:p w:rsidR="00632607" w:rsidRPr="00632607" w:rsidRDefault="00632607" w:rsidP="0086335F">
      <w:proofErr w:type="gramStart"/>
      <w:r w:rsidRPr="0086335F">
        <w:t>struct</w:t>
      </w:r>
      <w:proofErr w:type="gramEnd"/>
      <w:r w:rsidRPr="00632607">
        <w:t xml:space="preserve"> </w:t>
      </w:r>
      <w:r w:rsidRPr="0086335F">
        <w:t>ChessMoveStruct{</w:t>
      </w:r>
      <w:r w:rsidRPr="00632607">
        <w:t>        </w:t>
      </w:r>
    </w:p>
    <w:p w:rsidR="00632607" w:rsidRPr="00632607" w:rsidRDefault="00632607" w:rsidP="0086335F">
      <w:r w:rsidRPr="00632607">
        <w:t>        </w:t>
      </w:r>
      <w:r w:rsidRPr="0086335F">
        <w:t>ChessPlayer</w:t>
      </w:r>
      <w:r w:rsidRPr="00632607">
        <w:t xml:space="preserve"> </w:t>
      </w:r>
      <w:r w:rsidRPr="0086335F">
        <w:t>*</w:t>
      </w:r>
      <w:r w:rsidRPr="00632607">
        <w:t xml:space="preserve"> </w:t>
      </w:r>
      <w:r w:rsidRPr="0086335F">
        <w:t>Player;</w:t>
      </w:r>
    </w:p>
    <w:p w:rsidR="00632607" w:rsidRPr="00632607" w:rsidRDefault="00632607" w:rsidP="0086335F">
      <w:r w:rsidRPr="00632607">
        <w:t>        </w:t>
      </w:r>
      <w:r w:rsidRPr="0086335F">
        <w:t>ChessCoordinate</w:t>
      </w:r>
      <w:r w:rsidRPr="00632607">
        <w:t xml:space="preserve"> </w:t>
      </w:r>
      <w:r w:rsidRPr="0086335F">
        <w:t>*</w:t>
      </w:r>
      <w:r w:rsidRPr="00632607">
        <w:t xml:space="preserve"> </w:t>
      </w:r>
      <w:r w:rsidRPr="0086335F">
        <w:t>Start;</w:t>
      </w:r>
    </w:p>
    <w:p w:rsidR="00632607" w:rsidRPr="00632607" w:rsidRDefault="00632607" w:rsidP="0086335F">
      <w:r w:rsidRPr="00632607">
        <w:t>        </w:t>
      </w:r>
      <w:r w:rsidRPr="0086335F">
        <w:t>ChessCoordinate</w:t>
      </w:r>
      <w:r w:rsidRPr="00632607">
        <w:t xml:space="preserve"> </w:t>
      </w:r>
      <w:r w:rsidRPr="0086335F">
        <w:t>*</w:t>
      </w:r>
      <w:r w:rsidRPr="00632607">
        <w:t xml:space="preserve"> </w:t>
      </w:r>
      <w:r w:rsidRPr="0086335F">
        <w:t>End;</w:t>
      </w:r>
    </w:p>
    <w:p w:rsidR="00632607" w:rsidRPr="00632607" w:rsidRDefault="00632607" w:rsidP="0086335F">
      <w:r w:rsidRPr="0086335F">
        <w:t>};</w:t>
      </w:r>
    </w:p>
    <w:p w:rsidR="00253189" w:rsidRDefault="00253189" w:rsidP="00253189">
      <w:pPr>
        <w:rPr>
          <w:i/>
          <w:u w:val="single"/>
        </w:rPr>
      </w:pPr>
      <w:r w:rsidRPr="00FD484D">
        <w:rPr>
          <w:i/>
          <w:u w:val="single"/>
        </w:rPr>
        <w:t>Description:</w:t>
      </w:r>
      <w:r w:rsidRPr="00253189">
        <w:t xml:space="preserve"> ChessMove holds the piece that moves and the start and end coordinates</w:t>
      </w:r>
    </w:p>
    <w:p w:rsidR="00632607" w:rsidRPr="00632607" w:rsidRDefault="00632607" w:rsidP="0086335F"/>
    <w:p w:rsidR="00632607" w:rsidRPr="00632607" w:rsidRDefault="00632607" w:rsidP="0086335F">
      <w:proofErr w:type="gramStart"/>
      <w:r w:rsidRPr="0086335F">
        <w:t>struct</w:t>
      </w:r>
      <w:proofErr w:type="gramEnd"/>
      <w:r w:rsidRPr="00632607">
        <w:t xml:space="preserve"> </w:t>
      </w:r>
      <w:r w:rsidRPr="0086335F">
        <w:t>ChessMoveListStruct{</w:t>
      </w:r>
    </w:p>
    <w:p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PrevMove;</w:t>
      </w:r>
    </w:p>
    <w:p w:rsidR="00632607" w:rsidRPr="00632607" w:rsidRDefault="00632607" w:rsidP="0086335F">
      <w:r w:rsidRPr="00632607">
        <w:t>        </w:t>
      </w:r>
      <w:r w:rsidRPr="0086335F">
        <w:t>ChessMoveList</w:t>
      </w:r>
      <w:r w:rsidRPr="00632607">
        <w:t xml:space="preserve"> </w:t>
      </w:r>
      <w:r w:rsidRPr="0086335F">
        <w:t>*</w:t>
      </w:r>
      <w:r w:rsidRPr="00632607">
        <w:t xml:space="preserve"> </w:t>
      </w:r>
      <w:r w:rsidRPr="0086335F">
        <w:t>NextMove;</w:t>
      </w:r>
    </w:p>
    <w:p w:rsidR="00632607" w:rsidRPr="00632607" w:rsidRDefault="00632607" w:rsidP="0086335F">
      <w:r w:rsidRPr="00632607">
        <w:t>        </w:t>
      </w:r>
      <w:r w:rsidRPr="0086335F">
        <w:t>ChessMove</w:t>
      </w:r>
      <w:r w:rsidRPr="00632607">
        <w:t xml:space="preserve"> </w:t>
      </w:r>
      <w:r w:rsidRPr="0086335F">
        <w:t>*</w:t>
      </w:r>
      <w:r w:rsidRPr="00632607">
        <w:t xml:space="preserve"> </w:t>
      </w:r>
      <w:r w:rsidRPr="0086335F">
        <w:t>Move;</w:t>
      </w:r>
    </w:p>
    <w:p w:rsidR="00632607" w:rsidRPr="00632607" w:rsidRDefault="00632607" w:rsidP="0086335F">
      <w:r w:rsidRPr="0086335F">
        <w:t>}</w:t>
      </w:r>
    </w:p>
    <w:p w:rsidR="00632607" w:rsidRPr="00632607" w:rsidRDefault="00735382" w:rsidP="0086335F">
      <w:r w:rsidRPr="00735382">
        <w:rPr>
          <w:i/>
          <w:u w:val="single"/>
        </w:rPr>
        <w:lastRenderedPageBreak/>
        <w:t>Desciption:</w:t>
      </w:r>
      <w:r>
        <w:t xml:space="preserve"> ChessMoveList is the double linked list of Chess Move, used to display move history or undo last move</w:t>
      </w:r>
    </w:p>
    <w:p w:rsidR="00632607" w:rsidRPr="00632607" w:rsidRDefault="00632607" w:rsidP="0086335F">
      <w:proofErr w:type="gramStart"/>
      <w:r w:rsidRPr="0086335F">
        <w:t>struct</w:t>
      </w:r>
      <w:proofErr w:type="gramEnd"/>
      <w:r w:rsidRPr="00632607">
        <w:t xml:space="preserve"> </w:t>
      </w:r>
      <w:r w:rsidRPr="0086335F">
        <w:t>ChessCoordinateListStruct{</w:t>
      </w:r>
    </w:p>
    <w:p w:rsidR="00632607" w:rsidRPr="00632607" w:rsidRDefault="00632607" w:rsidP="0086335F">
      <w:r w:rsidRPr="00632607">
        <w:t>        </w:t>
      </w:r>
      <w:r w:rsidRPr="0086335F">
        <w:t>ChessCoordinateList</w:t>
      </w:r>
      <w:r w:rsidRPr="00632607">
        <w:t xml:space="preserve"> </w:t>
      </w:r>
      <w:r w:rsidRPr="0086335F">
        <w:t>*</w:t>
      </w:r>
      <w:r w:rsidRPr="00632607">
        <w:t xml:space="preserve"> </w:t>
      </w:r>
      <w:r w:rsidRPr="0086335F">
        <w:t>NextNode,</w:t>
      </w:r>
      <w:r w:rsidRPr="00632607">
        <w:t xml:space="preserve"> </w:t>
      </w:r>
      <w:r w:rsidRPr="0086335F">
        <w:t>*</w:t>
      </w:r>
      <w:r w:rsidRPr="00632607">
        <w:t xml:space="preserve"> </w:t>
      </w:r>
      <w:r w:rsidRPr="0086335F">
        <w:t>PrevNode;</w:t>
      </w:r>
    </w:p>
    <w:p w:rsidR="00632607" w:rsidRPr="00632607" w:rsidRDefault="00632607" w:rsidP="0086335F">
      <w:r w:rsidRPr="00632607">
        <w:t>        </w:t>
      </w:r>
      <w:r w:rsidRPr="0086335F">
        <w:t>ChessCoordinate</w:t>
      </w:r>
      <w:r w:rsidRPr="00632607">
        <w:t xml:space="preserve"> </w:t>
      </w:r>
      <w:r w:rsidRPr="0086335F">
        <w:t>*</w:t>
      </w:r>
      <w:r w:rsidRPr="00632607">
        <w:t xml:space="preserve"> </w:t>
      </w:r>
      <w:r w:rsidRPr="0086335F">
        <w:t>Coordinate;</w:t>
      </w:r>
    </w:p>
    <w:p w:rsidR="00632607" w:rsidRPr="00632607" w:rsidRDefault="00632607" w:rsidP="0086335F">
      <w:r w:rsidRPr="0086335F">
        <w:t>};</w:t>
      </w:r>
    </w:p>
    <w:p w:rsidR="00C62F88" w:rsidRDefault="008562C4" w:rsidP="000E3179">
      <w:pPr>
        <w:pStyle w:val="HTMLPreformatted"/>
        <w:spacing w:line="270" w:lineRule="atLeast"/>
        <w:rPr>
          <w:rFonts w:ascii="Cambria" w:eastAsiaTheme="minorHAnsi" w:hAnsi="Cambria" w:cstheme="minorBidi"/>
          <w:sz w:val="22"/>
          <w:szCs w:val="22"/>
        </w:rPr>
      </w:pPr>
      <w:r w:rsidRPr="009A0B0A">
        <w:rPr>
          <w:rFonts w:ascii="Cambria" w:eastAsiaTheme="minorHAnsi" w:hAnsi="Cambria" w:cstheme="minorBidi"/>
          <w:i/>
          <w:sz w:val="22"/>
          <w:szCs w:val="22"/>
          <w:u w:val="single"/>
        </w:rPr>
        <w:t>Description:</w:t>
      </w:r>
      <w:r>
        <w:rPr>
          <w:rFonts w:ascii="Cambria" w:eastAsiaTheme="minorHAnsi" w:hAnsi="Cambria" w:cstheme="minorBidi"/>
          <w:sz w:val="22"/>
          <w:szCs w:val="22"/>
        </w:rPr>
        <w:t xml:space="preserve"> ChessCoordinateList is the double linked list of Chess Coordinates, used by AI to compute next move or to pass a list of chess coordinates between modules</w:t>
      </w:r>
    </w:p>
    <w:p w:rsidR="00C62F88" w:rsidRPr="00C62F88" w:rsidRDefault="00C62F88" w:rsidP="00C62F88"/>
    <w:p w:rsidR="00C80384" w:rsidRPr="002D0921" w:rsidRDefault="002D0921" w:rsidP="00C80384">
      <w:pPr>
        <w:rPr>
          <w:b/>
        </w:rPr>
      </w:pPr>
      <w:r w:rsidRPr="002D0921">
        <w:rPr>
          <w:b/>
        </w:rPr>
        <w:t>Data structures to communicate between View and Control</w:t>
      </w:r>
      <w:r w:rsidR="00B044D0">
        <w:rPr>
          <w:b/>
        </w:rPr>
        <w:t>:</w:t>
      </w:r>
    </w:p>
    <w:p w:rsidR="004C74E2" w:rsidRPr="00C62F88" w:rsidRDefault="004C74E2" w:rsidP="00C80384">
      <w:pPr>
        <w:rPr>
          <w:i/>
          <w:u w:val="single"/>
        </w:rPr>
      </w:pPr>
      <w:proofErr w:type="gramStart"/>
      <w:r w:rsidRPr="00C62F88">
        <w:t>typedef</w:t>
      </w:r>
      <w:proofErr w:type="gramEnd"/>
      <w:r w:rsidRPr="00C62F88">
        <w:t xml:space="preserve"> enum {SelectCoordinate, UndoMove} EventTypeEnum;</w:t>
      </w:r>
    </w:p>
    <w:p w:rsidR="00C62F88" w:rsidRPr="00C62F88" w:rsidRDefault="00C62F88" w:rsidP="00C62F88">
      <w:proofErr w:type="gramStart"/>
      <w:r w:rsidRPr="00C62F88">
        <w:t>typedef</w:t>
      </w:r>
      <w:proofErr w:type="gramEnd"/>
      <w:r w:rsidRPr="00C62F88">
        <w:t xml:space="preserve"> struct {</w:t>
      </w:r>
    </w:p>
    <w:p w:rsidR="00C62F88" w:rsidRPr="00C62F88" w:rsidRDefault="00C62F88" w:rsidP="00C62F88">
      <w:r w:rsidRPr="00C62F88">
        <w:t>        EventTypeEnum EventType;</w:t>
      </w:r>
    </w:p>
    <w:p w:rsidR="00C62F88" w:rsidRPr="00C62F88" w:rsidRDefault="00C62F88" w:rsidP="00C62F88">
      <w:r w:rsidRPr="00C62F88">
        <w:t>        ChessCoordinate * Coordinate;</w:t>
      </w:r>
    </w:p>
    <w:p w:rsidR="00C62F88" w:rsidRPr="00C62F88" w:rsidRDefault="00C62F88" w:rsidP="00C62F88">
      <w:r w:rsidRPr="00C62F88">
        <w:t>        ChessPlayer *        Player;</w:t>
      </w:r>
    </w:p>
    <w:p w:rsidR="00C62F88" w:rsidRPr="00C62F88" w:rsidRDefault="00C62F88" w:rsidP="00C62F88">
      <w:r w:rsidRPr="00C62F88">
        <w:t>} Event;</w:t>
      </w:r>
    </w:p>
    <w:p w:rsidR="00C62F88" w:rsidRPr="00121FFE" w:rsidRDefault="00121FFE" w:rsidP="000E3179">
      <w:pPr>
        <w:pStyle w:val="HTMLPreformatted"/>
        <w:spacing w:line="270" w:lineRule="atLeast"/>
        <w:rPr>
          <w:rFonts w:ascii="Cambria" w:eastAsiaTheme="minorHAnsi" w:hAnsi="Cambria" w:cstheme="minorBidi"/>
          <w:sz w:val="22"/>
          <w:szCs w:val="22"/>
        </w:rPr>
      </w:pPr>
      <w:r w:rsidRPr="00121FFE">
        <w:rPr>
          <w:rFonts w:ascii="Cambria" w:eastAsiaTheme="minorHAnsi" w:hAnsi="Cambria" w:cstheme="minorBidi"/>
          <w:i/>
          <w:sz w:val="22"/>
          <w:szCs w:val="22"/>
          <w:u w:val="single"/>
        </w:rPr>
        <w:t>Description:</w:t>
      </w:r>
      <w:r w:rsidRPr="00121FFE">
        <w:rPr>
          <w:rFonts w:ascii="Cambria" w:eastAsiaTheme="minorHAnsi" w:hAnsi="Cambria" w:cstheme="minorBidi"/>
          <w:sz w:val="22"/>
          <w:szCs w:val="22"/>
        </w:rPr>
        <w:t xml:space="preserve"> This structures allows information passing between View and Control</w:t>
      </w:r>
    </w:p>
    <w:p w:rsidR="000E3179" w:rsidRDefault="000E3179" w:rsidP="003C6D0B"/>
    <w:p w:rsidR="00BD7898" w:rsidRPr="00BD7898" w:rsidRDefault="00BD7898" w:rsidP="003C6D0B">
      <w:pPr>
        <w:rPr>
          <w:b/>
          <w:u w:val="single"/>
        </w:rPr>
      </w:pPr>
    </w:p>
    <w:p w:rsidR="008B56DF" w:rsidRDefault="008B56DF" w:rsidP="003C6D0B"/>
    <w:p w:rsidR="00B86F50" w:rsidRDefault="00375BB6" w:rsidP="004F19F3">
      <w:pPr>
        <w:pStyle w:val="Heading2"/>
        <w:ind w:left="540" w:hanging="540"/>
      </w:pPr>
      <w:bookmarkStart w:id="12" w:name="_Toc377973146"/>
      <w:r>
        <w:t>3.</w:t>
      </w:r>
      <w:r w:rsidR="00B86F50">
        <w:t>2</w:t>
      </w:r>
      <w:r>
        <w:tab/>
      </w:r>
      <w:r w:rsidR="0090723B" w:rsidRPr="0090723B">
        <w:t>Detailed description of functions and parameters</w:t>
      </w:r>
      <w:bookmarkEnd w:id="12"/>
    </w:p>
    <w:p w:rsidR="00044034" w:rsidRDefault="00044034" w:rsidP="00C96B8E">
      <w:pPr>
        <w:rPr>
          <w:b/>
        </w:rPr>
      </w:pPr>
      <w:r w:rsidRPr="00044034">
        <w:rPr>
          <w:b/>
        </w:rPr>
        <w:t>Model Module</w:t>
      </w:r>
      <w:r w:rsidR="0006380D">
        <w:rPr>
          <w:b/>
        </w:rPr>
        <w:fldChar w:fldCharType="begin"/>
      </w:r>
      <w:r w:rsidR="0006380D">
        <w:instrText xml:space="preserve"> XE "</w:instrText>
      </w:r>
      <w:r w:rsidR="0006380D" w:rsidRPr="00550D7B">
        <w:rPr>
          <w:b/>
        </w:rPr>
        <w:instrText>Model Module</w:instrText>
      </w:r>
      <w:r w:rsidR="0006380D">
        <w:instrText xml:space="preserve">" </w:instrText>
      </w:r>
      <w:r w:rsidR="0006380D">
        <w:rPr>
          <w:b/>
        </w:rPr>
        <w:fldChar w:fldCharType="end"/>
      </w:r>
      <w:r w:rsidRPr="00044034">
        <w:rPr>
          <w:b/>
        </w:rPr>
        <w:t>:</w:t>
      </w:r>
    </w:p>
    <w:p w:rsidR="00AB31B3" w:rsidRDefault="00AB31B3" w:rsidP="00AB31B3">
      <w:r>
        <w:t>ChessBoard* Model_</w:t>
      </w:r>
      <w:proofErr w:type="gramStart"/>
      <w:r>
        <w:t>Init(</w:t>
      </w:r>
      <w:proofErr w:type="gramEnd"/>
      <w:r>
        <w:t>void);</w:t>
      </w:r>
      <w:r w:rsidRPr="0082461E">
        <w:t xml:space="preserve"> </w:t>
      </w:r>
    </w:p>
    <w:p w:rsidR="00AB31B3" w:rsidRPr="00AB31B3" w:rsidRDefault="00AB31B3" w:rsidP="00AB31B3">
      <w:pPr>
        <w:ind w:left="1350" w:hanging="990"/>
        <w:rPr>
          <w:sz w:val="18"/>
          <w:szCs w:val="18"/>
        </w:rPr>
      </w:pPr>
      <w:r w:rsidRPr="007B2678">
        <w:rPr>
          <w:sz w:val="18"/>
          <w:szCs w:val="18"/>
        </w:rPr>
        <w:t xml:space="preserve">Description: </w:t>
      </w:r>
      <w:r w:rsidRPr="00AB31B3">
        <w:rPr>
          <w:sz w:val="18"/>
          <w:szCs w:val="18"/>
        </w:rPr>
        <w:t>Initializes the model by creating a ChessBoard</w:t>
      </w:r>
    </w:p>
    <w:p w:rsidR="00AB31B3" w:rsidRDefault="00AB31B3" w:rsidP="00AB31B3">
      <w:r>
        <w:t>ChessBoard* Model_</w:t>
      </w:r>
      <w:proofErr w:type="gramStart"/>
      <w:r>
        <w:t>Move(</w:t>
      </w:r>
      <w:proofErr w:type="gramEnd"/>
      <w:r>
        <w:t>ChessBoard*, ChessMove*);</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Takes in the current board and a move and returns the board after the move is performed</w:t>
      </w:r>
    </w:p>
    <w:p w:rsidR="00AB31B3" w:rsidRDefault="00AB31B3" w:rsidP="00AB31B3">
      <w:r>
        <w:t>ChessBoard* Model_</w:t>
      </w:r>
      <w:proofErr w:type="gramStart"/>
      <w:r>
        <w:t>Undo(</w:t>
      </w:r>
      <w:proofErr w:type="gramEnd"/>
      <w:r>
        <w:t>ChessBoard*, ChessMove*);</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Gives the user the option to undo the previous move</w:t>
      </w:r>
    </w:p>
    <w:p w:rsidR="00AB31B3" w:rsidRDefault="00AB31B3" w:rsidP="00AB31B3">
      <w:proofErr w:type="gramStart"/>
      <w:r>
        <w:t>int</w:t>
      </w:r>
      <w:proofErr w:type="gramEnd"/>
      <w:r>
        <w:t xml:space="preserve"> Model_CheckLegal(ChessBoard*, ChessMove*);</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Boolean function to check if the move entered is valid based on the current board and the piece at the position given</w:t>
      </w:r>
    </w:p>
    <w:p w:rsidR="00AB31B3" w:rsidRDefault="00AB31B3" w:rsidP="00AB31B3">
      <w:r>
        <w:t>ChessMove* Model_</w:t>
      </w:r>
      <w:proofErr w:type="gramStart"/>
      <w:r>
        <w:t>GetBestMove(</w:t>
      </w:r>
      <w:proofErr w:type="gramEnd"/>
      <w:r>
        <w:t>ChessBoard*, Player*);</w:t>
      </w:r>
    </w:p>
    <w:p w:rsidR="00AB31B3" w:rsidRPr="00AB31B3" w:rsidRDefault="00AB31B3" w:rsidP="00AB31B3">
      <w:pPr>
        <w:ind w:left="1350" w:hanging="990"/>
        <w:rPr>
          <w:sz w:val="18"/>
          <w:szCs w:val="18"/>
        </w:rPr>
      </w:pPr>
      <w:r w:rsidRPr="007B2678">
        <w:rPr>
          <w:sz w:val="18"/>
          <w:szCs w:val="18"/>
        </w:rPr>
        <w:lastRenderedPageBreak/>
        <w:t xml:space="preserve">Description: </w:t>
      </w:r>
      <w:r>
        <w:rPr>
          <w:sz w:val="18"/>
          <w:szCs w:val="18"/>
        </w:rPr>
        <w:t>Gives the ‘best move’ as determined by the program. Can be used to generate the next move for the computer and also as a hint for the human player</w:t>
      </w:r>
    </w:p>
    <w:p w:rsidR="00AB31B3" w:rsidRDefault="00AB31B3" w:rsidP="00C96B8E">
      <w:r>
        <w:t>ChessBoard* Model_</w:t>
      </w:r>
      <w:proofErr w:type="gramStart"/>
      <w:r>
        <w:t>CleanUp(</w:t>
      </w:r>
      <w:proofErr w:type="gramEnd"/>
      <w:r>
        <w:t>void);</w:t>
      </w:r>
    </w:p>
    <w:p w:rsidR="00AB31B3" w:rsidRPr="00AB31B3" w:rsidRDefault="00AB31B3" w:rsidP="00AB31B3">
      <w:pPr>
        <w:ind w:left="1350" w:hanging="990"/>
        <w:rPr>
          <w:sz w:val="18"/>
          <w:szCs w:val="18"/>
        </w:rPr>
      </w:pPr>
      <w:r w:rsidRPr="007B2678">
        <w:rPr>
          <w:sz w:val="18"/>
          <w:szCs w:val="18"/>
        </w:rPr>
        <w:t xml:space="preserve">Description: </w:t>
      </w:r>
      <w:r>
        <w:rPr>
          <w:sz w:val="18"/>
          <w:szCs w:val="18"/>
        </w:rPr>
        <w:t>Cleans the board</w:t>
      </w:r>
    </w:p>
    <w:p w:rsidR="00047B74" w:rsidRDefault="00047B74" w:rsidP="00047B74">
      <w:proofErr w:type="gramStart"/>
      <w:r>
        <w:t>void</w:t>
      </w:r>
      <w:proofErr w:type="gramEnd"/>
      <w:r>
        <w:t xml:space="preserve"> SaveLog(ChessMoveList *, char *);</w:t>
      </w:r>
    </w:p>
    <w:p w:rsidR="00047B74" w:rsidRPr="00AB31B3" w:rsidRDefault="00047B74" w:rsidP="00047B74">
      <w:pPr>
        <w:ind w:left="1350" w:hanging="990"/>
        <w:rPr>
          <w:sz w:val="18"/>
          <w:szCs w:val="18"/>
        </w:rPr>
      </w:pPr>
      <w:r w:rsidRPr="007B2678">
        <w:rPr>
          <w:sz w:val="18"/>
          <w:szCs w:val="18"/>
        </w:rPr>
        <w:t xml:space="preserve">Description: </w:t>
      </w:r>
      <w:r>
        <w:rPr>
          <w:sz w:val="18"/>
          <w:szCs w:val="18"/>
        </w:rPr>
        <w:t>Save the MoveList to a log file</w:t>
      </w:r>
    </w:p>
    <w:p w:rsidR="00047B74" w:rsidRDefault="00047B74" w:rsidP="00047B74"/>
    <w:p w:rsidR="00AB31B3" w:rsidRPr="00AB31B3" w:rsidRDefault="00AB31B3" w:rsidP="00C96B8E"/>
    <w:p w:rsidR="00C62F88" w:rsidRDefault="00C62F88" w:rsidP="00C62F88">
      <w:pPr>
        <w:rPr>
          <w:b/>
        </w:rPr>
      </w:pPr>
      <w:r w:rsidRPr="000410F3">
        <w:rPr>
          <w:b/>
        </w:rPr>
        <w:t>View Module</w:t>
      </w:r>
      <w:r w:rsidR="0006380D">
        <w:rPr>
          <w:b/>
        </w:rPr>
        <w:fldChar w:fldCharType="begin"/>
      </w:r>
      <w:r w:rsidR="0006380D">
        <w:instrText xml:space="preserve"> XE "</w:instrText>
      </w:r>
      <w:r w:rsidR="0006380D" w:rsidRPr="00550D7B">
        <w:rPr>
          <w:b/>
        </w:rPr>
        <w:instrText>View Module</w:instrText>
      </w:r>
      <w:r w:rsidR="0006380D">
        <w:instrText xml:space="preserve">" </w:instrText>
      </w:r>
      <w:r w:rsidR="0006380D">
        <w:rPr>
          <w:b/>
        </w:rPr>
        <w:fldChar w:fldCharType="end"/>
      </w:r>
      <w:r w:rsidRPr="000410F3">
        <w:rPr>
          <w:b/>
        </w:rPr>
        <w:t>:</w:t>
      </w:r>
    </w:p>
    <w:p w:rsidR="00B94995" w:rsidRDefault="00B94995" w:rsidP="00C62F88">
      <w:pPr>
        <w:rPr>
          <w:b/>
        </w:rPr>
      </w:pPr>
      <w:proofErr w:type="gramStart"/>
      <w:r>
        <w:rPr>
          <w:u w:val="single"/>
        </w:rPr>
        <w:t>View(</w:t>
      </w:r>
      <w:proofErr w:type="gramEnd"/>
      <w:r>
        <w:rPr>
          <w:u w:val="single"/>
        </w:rPr>
        <w:t>View.c, View.h):</w:t>
      </w:r>
    </w:p>
    <w:p w:rsidR="004128B2" w:rsidRDefault="004128B2" w:rsidP="004128B2">
      <w:r w:rsidRPr="00C62F88">
        <w:t>Playe</w:t>
      </w:r>
      <w:r w:rsidR="0055266D">
        <w:t xml:space="preserve">rControlEnum </w:t>
      </w:r>
      <w:proofErr w:type="gramStart"/>
      <w:r w:rsidR="0055266D">
        <w:t>Ask</w:t>
      </w:r>
      <w:r w:rsidRPr="00C62F88">
        <w:t>PlayerControl(</w:t>
      </w:r>
      <w:proofErr w:type="gramEnd"/>
      <w:r w:rsidR="0055266D">
        <w:t>ChessPlayer *</w:t>
      </w:r>
      <w:r w:rsidRPr="00C62F88">
        <w:t>);</w:t>
      </w:r>
    </w:p>
    <w:p w:rsidR="0055266D" w:rsidRPr="00C62F88" w:rsidRDefault="0055266D" w:rsidP="0055266D">
      <w:pPr>
        <w:ind w:left="1350" w:hanging="990"/>
      </w:pPr>
      <w:r w:rsidRPr="007B2678">
        <w:rPr>
          <w:sz w:val="18"/>
          <w:szCs w:val="18"/>
        </w:rPr>
        <w:t xml:space="preserve">Description: </w:t>
      </w:r>
      <w:r>
        <w:rPr>
          <w:sz w:val="18"/>
          <w:szCs w:val="18"/>
        </w:rPr>
        <w:t xml:space="preserve">Ask the user </w:t>
      </w:r>
      <w:r w:rsidR="003B5864">
        <w:rPr>
          <w:sz w:val="18"/>
          <w:szCs w:val="18"/>
        </w:rPr>
        <w:t xml:space="preserve">for the control of White player and Black player. </w:t>
      </w:r>
      <w:r w:rsidR="004A5480">
        <w:rPr>
          <w:sz w:val="18"/>
          <w:szCs w:val="18"/>
        </w:rPr>
        <w:t>Return</w:t>
      </w:r>
      <w:r w:rsidR="003B5864">
        <w:rPr>
          <w:sz w:val="18"/>
          <w:szCs w:val="18"/>
        </w:rPr>
        <w:t xml:space="preserve"> Human </w:t>
      </w:r>
      <w:r w:rsidR="004A5480">
        <w:rPr>
          <w:sz w:val="18"/>
          <w:szCs w:val="18"/>
        </w:rPr>
        <w:t>or</w:t>
      </w:r>
      <w:r w:rsidR="003B5864">
        <w:rPr>
          <w:sz w:val="18"/>
          <w:szCs w:val="18"/>
        </w:rPr>
        <w:t xml:space="preserve"> AI</w:t>
      </w:r>
    </w:p>
    <w:p w:rsidR="004128B2" w:rsidRDefault="004128B2" w:rsidP="004128B2">
      <w:r w:rsidRPr="00C62F88">
        <w:t xml:space="preserve">AIDifficultyLevel </w:t>
      </w:r>
      <w:proofErr w:type="gramStart"/>
      <w:r w:rsidRPr="00C62F88">
        <w:t>AskAIDifficultyLevel(</w:t>
      </w:r>
      <w:proofErr w:type="gramEnd"/>
      <w:r w:rsidRPr="00C62F88">
        <w:t>void);</w:t>
      </w:r>
    </w:p>
    <w:p w:rsidR="0055266D" w:rsidRPr="00C62F88" w:rsidRDefault="0055266D" w:rsidP="0055266D">
      <w:pPr>
        <w:ind w:left="1350" w:hanging="990"/>
      </w:pPr>
      <w:r w:rsidRPr="007B2678">
        <w:rPr>
          <w:sz w:val="18"/>
          <w:szCs w:val="18"/>
        </w:rPr>
        <w:t xml:space="preserve">Description: </w:t>
      </w:r>
      <w:r w:rsidR="003A496B">
        <w:rPr>
          <w:sz w:val="18"/>
          <w:szCs w:val="18"/>
        </w:rPr>
        <w:t>If user selected AI, ask for AI difficulty level</w:t>
      </w:r>
      <w:r w:rsidR="004A5480">
        <w:rPr>
          <w:sz w:val="18"/>
          <w:szCs w:val="18"/>
        </w:rPr>
        <w:t>. Return one of three options: Easy, Medium or Difficult</w:t>
      </w:r>
    </w:p>
    <w:p w:rsidR="004128B2" w:rsidRDefault="004128B2" w:rsidP="004128B2">
      <w:proofErr w:type="gramStart"/>
      <w:r w:rsidRPr="00C62F88">
        <w:t>void</w:t>
      </w:r>
      <w:proofErr w:type="gramEnd"/>
      <w:r w:rsidRPr="00C62F88">
        <w:t xml:space="preserve"> DisplayChessBoard(ChessBoard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Take a chessboard structure and display it on the screen</w:t>
      </w:r>
    </w:p>
    <w:p w:rsidR="004128B2" w:rsidRDefault="004128B2" w:rsidP="004128B2">
      <w:proofErr w:type="gramStart"/>
      <w:r w:rsidRPr="00C62F88">
        <w:t>void</w:t>
      </w:r>
      <w:proofErr w:type="gramEnd"/>
      <w:r w:rsidRPr="00C62F88">
        <w:t xml:space="preserve"> HighlightCoordinates(</w:t>
      </w:r>
      <w:r w:rsidR="0093579B">
        <w:t xml:space="preserve">ChessBoard *, </w:t>
      </w:r>
      <w:r w:rsidRPr="00C62F88">
        <w:t>ChessCoordinateList *);</w:t>
      </w:r>
    </w:p>
    <w:p w:rsidR="0055266D" w:rsidRPr="0055266D" w:rsidRDefault="0055266D" w:rsidP="0055266D">
      <w:pPr>
        <w:ind w:left="1350" w:hanging="990"/>
        <w:rPr>
          <w:sz w:val="18"/>
          <w:szCs w:val="18"/>
        </w:rPr>
      </w:pPr>
      <w:r w:rsidRPr="007B2678">
        <w:rPr>
          <w:sz w:val="18"/>
          <w:szCs w:val="18"/>
        </w:rPr>
        <w:t xml:space="preserve">Description: </w:t>
      </w:r>
      <w:r w:rsidR="0093579B">
        <w:rPr>
          <w:sz w:val="18"/>
          <w:szCs w:val="18"/>
        </w:rPr>
        <w:t>Highlight Coordinate in Coordinate List on the board</w:t>
      </w:r>
    </w:p>
    <w:p w:rsidR="004128B2" w:rsidRDefault="004128B2" w:rsidP="004128B2">
      <w:r w:rsidRPr="00C62F88">
        <w:t>Event * View_</w:t>
      </w:r>
      <w:proofErr w:type="gramStart"/>
      <w:r w:rsidRPr="00C62F88">
        <w:t>GetEvent(</w:t>
      </w:r>
      <w:proofErr w:type="gramEnd"/>
      <w:r w:rsidRPr="00C62F88">
        <w:t>void);</w:t>
      </w:r>
    </w:p>
    <w:p w:rsidR="0055266D" w:rsidRPr="0055266D" w:rsidRDefault="0055266D" w:rsidP="0055266D">
      <w:pPr>
        <w:ind w:left="1350" w:hanging="990"/>
        <w:rPr>
          <w:sz w:val="18"/>
          <w:szCs w:val="18"/>
        </w:rPr>
      </w:pPr>
      <w:r w:rsidRPr="007B2678">
        <w:rPr>
          <w:sz w:val="18"/>
          <w:szCs w:val="18"/>
        </w:rPr>
        <w:t xml:space="preserve">Description: </w:t>
      </w:r>
      <w:r w:rsidR="0071087F">
        <w:rPr>
          <w:sz w:val="18"/>
          <w:szCs w:val="18"/>
        </w:rPr>
        <w:t>Wait for user to make an event and return the event handler</w:t>
      </w:r>
    </w:p>
    <w:p w:rsidR="004128B2" w:rsidRDefault="004128B2" w:rsidP="004128B2">
      <w:r>
        <w:t xml:space="preserve">Boolean </w:t>
      </w:r>
      <w:proofErr w:type="gramStart"/>
      <w:r>
        <w:t>AskSaveLog(</w:t>
      </w:r>
      <w:proofErr w:type="gramEnd"/>
      <w:r>
        <w:t>char *);</w:t>
      </w:r>
    </w:p>
    <w:p w:rsidR="004128B2" w:rsidRDefault="004128B2" w:rsidP="004128B2">
      <w:pPr>
        <w:ind w:left="1350" w:hanging="990"/>
        <w:rPr>
          <w:sz w:val="18"/>
          <w:szCs w:val="18"/>
        </w:rPr>
      </w:pPr>
      <w:r w:rsidRPr="007B2678">
        <w:rPr>
          <w:sz w:val="18"/>
          <w:szCs w:val="18"/>
        </w:rPr>
        <w:t xml:space="preserve">Description: </w:t>
      </w:r>
      <w:r>
        <w:rPr>
          <w:sz w:val="18"/>
          <w:szCs w:val="18"/>
        </w:rPr>
        <w:t>Ask the user if he/she wants to save a log file. If yes then ask for file name</w:t>
      </w:r>
    </w:p>
    <w:p w:rsidR="004128B2" w:rsidRPr="000410F3" w:rsidRDefault="004128B2" w:rsidP="00772E2D">
      <w:pPr>
        <w:ind w:left="1350" w:hanging="990"/>
        <w:rPr>
          <w:b/>
        </w:rPr>
      </w:pPr>
    </w:p>
    <w:p w:rsidR="00C76A6D" w:rsidRDefault="00C76A6D" w:rsidP="00C76A6D">
      <w:r>
        <w:rPr>
          <w:u w:val="single"/>
        </w:rPr>
        <w:t>Render (render.c, render.h)</w:t>
      </w:r>
    </w:p>
    <w:p w:rsidR="00C76A6D" w:rsidRDefault="00C76A6D" w:rsidP="00C76A6D">
      <w:r>
        <w:t>SDL_Texture *</w:t>
      </w:r>
      <w:proofErr w:type="gramStart"/>
      <w:r>
        <w:t>loadTexture(</w:t>
      </w:r>
      <w:proofErr w:type="gramEnd"/>
      <w:r>
        <w:t>const char *fileName, SDL_Renderer *renderer);</w:t>
      </w:r>
    </w:p>
    <w:p w:rsidR="00C76A6D" w:rsidRPr="006B0E7D" w:rsidRDefault="00C76A6D" w:rsidP="00C76A6D">
      <w:pPr>
        <w:ind w:left="1350" w:hanging="990"/>
        <w:rPr>
          <w:sz w:val="18"/>
          <w:szCs w:val="18"/>
        </w:rPr>
      </w:pPr>
      <w:r w:rsidRPr="006B0E7D">
        <w:rPr>
          <w:sz w:val="18"/>
          <w:szCs w:val="18"/>
        </w:rPr>
        <w:t>Description: loads an image from the filename parameter into the renderer. Upon success, a texture is returned; returns NULL if the load fails.</w:t>
      </w:r>
    </w:p>
    <w:p w:rsidR="00C76A6D" w:rsidRDefault="00C76A6D" w:rsidP="00C76A6D">
      <w:pPr>
        <w:ind w:left="1080" w:hanging="1080"/>
      </w:pPr>
      <w:proofErr w:type="gramStart"/>
      <w:r>
        <w:t>void</w:t>
      </w:r>
      <w:proofErr w:type="gramEnd"/>
      <w:r>
        <w:t xml:space="preserve"> renderTexture(SDL_Texture *texture, SDL_Renderer *renderer, int x, int y, int w, int h); </w:t>
      </w:r>
    </w:p>
    <w:p w:rsidR="00C76A6D" w:rsidRPr="006B0E7D" w:rsidRDefault="00C76A6D" w:rsidP="00C76A6D">
      <w:pPr>
        <w:ind w:left="1350" w:hanging="990"/>
        <w:rPr>
          <w:sz w:val="18"/>
          <w:szCs w:val="18"/>
        </w:rPr>
      </w:pPr>
      <w:r w:rsidRPr="006B0E7D">
        <w:rPr>
          <w:sz w:val="18"/>
          <w:szCs w:val="18"/>
        </w:rPr>
        <w:t>Description: appends a texture to a destination rect at the coordinates x and y. This function is used when a specific width and height (scaling) for the texture is desired, which is indicated by the w and h parameters.</w:t>
      </w:r>
    </w:p>
    <w:p w:rsidR="00C76A6D" w:rsidRDefault="00C76A6D" w:rsidP="00C76A6D">
      <w:pPr>
        <w:ind w:left="1080" w:hanging="1080"/>
      </w:pPr>
      <w:proofErr w:type="gramStart"/>
      <w:r>
        <w:t>void</w:t>
      </w:r>
      <w:proofErr w:type="gramEnd"/>
      <w:r>
        <w:t xml:space="preserve"> renderTexture2(SDL_Texture *texture, SDL_Renderer *renderer, int x, int y);</w:t>
      </w:r>
    </w:p>
    <w:p w:rsidR="00C76A6D" w:rsidRPr="006B0E7D" w:rsidRDefault="00C76A6D" w:rsidP="00C76A6D">
      <w:pPr>
        <w:ind w:left="1350" w:hanging="990"/>
        <w:rPr>
          <w:sz w:val="18"/>
          <w:szCs w:val="18"/>
        </w:rPr>
      </w:pPr>
      <w:r w:rsidRPr="006B0E7D">
        <w:rPr>
          <w:sz w:val="18"/>
          <w:szCs w:val="18"/>
        </w:rPr>
        <w:t>Description: appends a texture to a destination rect at the coordinates x and y. This function is used when preservation of the size of the texture is desired; no scaling of the image in the texture.</w:t>
      </w:r>
    </w:p>
    <w:p w:rsidR="00C76A6D" w:rsidRDefault="00C76A6D" w:rsidP="00C76A6D">
      <w:pPr>
        <w:ind w:left="1080" w:hanging="1080"/>
      </w:pPr>
      <w:r>
        <w:lastRenderedPageBreak/>
        <w:t>SDL_Texture *</w:t>
      </w:r>
      <w:proofErr w:type="gramStart"/>
      <w:r>
        <w:t>renderText(</w:t>
      </w:r>
      <w:proofErr w:type="gramEnd"/>
      <w:r>
        <w:t>const char *message, const char fontFile, SDL_Color color, int fontSize, SDL_Renderer *renderer);</w:t>
      </w:r>
    </w:p>
    <w:p w:rsidR="00C76A6D" w:rsidRPr="006B0E7D" w:rsidRDefault="00C76A6D" w:rsidP="00C76A6D">
      <w:pPr>
        <w:ind w:left="1350" w:hanging="990"/>
        <w:rPr>
          <w:sz w:val="18"/>
          <w:szCs w:val="18"/>
        </w:rPr>
      </w:pPr>
      <w:r w:rsidRPr="006B0E7D">
        <w:rPr>
          <w:sz w:val="18"/>
          <w:szCs w:val="18"/>
        </w:rPr>
        <w:t>Description: loads a .ttf font file, renders it in the specified color and size, and renders a message to a surface. Returns a texture on success, and returns NULL otherwise.</w:t>
      </w:r>
    </w:p>
    <w:p w:rsidR="00C76A6D" w:rsidRDefault="00C76A6D" w:rsidP="00C76A6D">
      <w:pPr>
        <w:ind w:left="1080" w:hanging="1080"/>
      </w:pPr>
      <w:r>
        <w:rPr>
          <w:u w:val="single"/>
        </w:rPr>
        <w:t>Display (display.c, display.h)</w:t>
      </w:r>
    </w:p>
    <w:p w:rsidR="00C76A6D" w:rsidRDefault="00C76A6D" w:rsidP="00C76A6D">
      <w:pPr>
        <w:ind w:left="1080" w:hanging="1080"/>
      </w:pPr>
      <w:proofErr w:type="gramStart"/>
      <w:r>
        <w:t>void</w:t>
      </w:r>
      <w:proofErr w:type="gramEnd"/>
      <w:r>
        <w:t xml:space="preserve"> drawMainMenu(SDL_Renderer *renderer);</w:t>
      </w:r>
    </w:p>
    <w:p w:rsidR="00C76A6D" w:rsidRPr="006B0E7D" w:rsidRDefault="00C76A6D" w:rsidP="00C76A6D">
      <w:pPr>
        <w:ind w:left="1350" w:hanging="990"/>
        <w:rPr>
          <w:sz w:val="18"/>
          <w:szCs w:val="18"/>
        </w:rPr>
      </w:pPr>
      <w:r w:rsidRPr="006B0E7D">
        <w:rPr>
          <w:sz w:val="18"/>
          <w:szCs w:val="18"/>
        </w:rPr>
        <w:t>Description: renders the main menu graphics assets; this includes background image and all menu text.</w:t>
      </w:r>
    </w:p>
    <w:p w:rsidR="00C76A6D" w:rsidRDefault="00C76A6D" w:rsidP="00C76A6D">
      <w:pPr>
        <w:ind w:left="1080" w:hanging="1080"/>
      </w:pPr>
      <w:proofErr w:type="gramStart"/>
      <w:r>
        <w:t>void</w:t>
      </w:r>
      <w:proofErr w:type="gramEnd"/>
      <w:r>
        <w:t xml:space="preserve"> drawOnePlayerMenu(SDL_Renderer *renderer);</w:t>
      </w:r>
    </w:p>
    <w:p w:rsidR="00C76A6D" w:rsidRPr="00AB31B3" w:rsidRDefault="00C76A6D" w:rsidP="00AB31B3">
      <w:pPr>
        <w:ind w:left="1350" w:hanging="990"/>
        <w:rPr>
          <w:sz w:val="18"/>
          <w:szCs w:val="18"/>
        </w:rPr>
      </w:pPr>
      <w:r w:rsidRPr="006B0E7D">
        <w:rPr>
          <w:sz w:val="18"/>
          <w:szCs w:val="18"/>
        </w:rPr>
        <w:t>Description: renders the graphics assets for the one-player options menu; this includes background image and all text.</w:t>
      </w:r>
    </w:p>
    <w:p w:rsidR="00C76A6D" w:rsidRDefault="00C76A6D" w:rsidP="00C76A6D">
      <w:pPr>
        <w:ind w:left="1080" w:hanging="1080"/>
      </w:pPr>
      <w:proofErr w:type="gramStart"/>
      <w:r>
        <w:t>void</w:t>
      </w:r>
      <w:proofErr w:type="gramEnd"/>
      <w:r>
        <w:t xml:space="preserve"> drawTwoPlayerMenu(SDL_Renderer *renderer);</w:t>
      </w:r>
    </w:p>
    <w:p w:rsidR="00C76A6D" w:rsidRPr="006B0E7D" w:rsidRDefault="00C76A6D" w:rsidP="00C76A6D">
      <w:pPr>
        <w:ind w:left="1350" w:hanging="990"/>
        <w:rPr>
          <w:sz w:val="18"/>
          <w:szCs w:val="18"/>
        </w:rPr>
      </w:pPr>
      <w:r w:rsidRPr="006B0E7D">
        <w:rPr>
          <w:sz w:val="18"/>
          <w:szCs w:val="18"/>
        </w:rPr>
        <w:t>Description: renders the graphics assets for the two-player options menu; this includes background image and all text.</w:t>
      </w:r>
    </w:p>
    <w:p w:rsidR="00C76A6D" w:rsidRDefault="00C76A6D" w:rsidP="00C76A6D">
      <w:pPr>
        <w:ind w:left="1080" w:hanging="1080"/>
      </w:pPr>
      <w:proofErr w:type="gramStart"/>
      <w:r>
        <w:t>void</w:t>
      </w:r>
      <w:proofErr w:type="gramEnd"/>
      <w:r>
        <w:t xml:space="preserve"> drawAdvancedMenu(</w:t>
      </w:r>
      <w:bookmarkStart w:id="13" w:name="__DdeLink__676_888897522"/>
      <w:r>
        <w:t>SDL_Renderer *renderer</w:t>
      </w:r>
      <w:bookmarkEnd w:id="13"/>
      <w:r>
        <w:t>);</w:t>
      </w:r>
    </w:p>
    <w:p w:rsidR="00C76A6D" w:rsidRPr="006B0E7D" w:rsidRDefault="00C76A6D" w:rsidP="00C76A6D">
      <w:pPr>
        <w:ind w:left="1350" w:hanging="990"/>
        <w:rPr>
          <w:sz w:val="18"/>
          <w:szCs w:val="18"/>
        </w:rPr>
      </w:pPr>
      <w:r w:rsidRPr="006B0E7D">
        <w:rPr>
          <w:sz w:val="18"/>
          <w:szCs w:val="18"/>
        </w:rPr>
        <w:t>Description: renders the graphics assets for the advanced options menu; this includes background image and all text.</w:t>
      </w:r>
    </w:p>
    <w:p w:rsidR="00C76A6D" w:rsidRDefault="00C76A6D" w:rsidP="00C76A6D">
      <w:pPr>
        <w:ind w:left="1080" w:hanging="1080"/>
      </w:pPr>
      <w:proofErr w:type="gramStart"/>
      <w:r>
        <w:t>void</w:t>
      </w:r>
      <w:proofErr w:type="gramEnd"/>
      <w:r>
        <w:t xml:space="preserve"> drawGameplayScreen(SDL_Renderer *renderer, int mode, int time);</w:t>
      </w:r>
    </w:p>
    <w:p w:rsidR="00C76A6D" w:rsidRPr="006B0E7D" w:rsidRDefault="00C76A6D" w:rsidP="00C76A6D">
      <w:pPr>
        <w:ind w:left="1350" w:hanging="990"/>
        <w:rPr>
          <w:sz w:val="18"/>
          <w:szCs w:val="18"/>
        </w:rPr>
      </w:pPr>
      <w:r w:rsidRPr="006B0E7D">
        <w:rPr>
          <w:sz w:val="18"/>
          <w:szCs w:val="18"/>
        </w:rPr>
        <w:t>Description: renders the graphics assets for the gameplay screen; this includes sub-menus, counters, and all text.</w:t>
      </w:r>
    </w:p>
    <w:p w:rsidR="00C76A6D" w:rsidRDefault="00C76A6D" w:rsidP="00C76A6D">
      <w:pPr>
        <w:ind w:left="1080" w:hanging="1080"/>
      </w:pPr>
      <w:proofErr w:type="gramStart"/>
      <w:r>
        <w:t>void</w:t>
      </w:r>
      <w:proofErr w:type="gramEnd"/>
      <w:r>
        <w:t xml:space="preserve"> drawChessboard(SDL_Renderer *renderer);</w:t>
      </w:r>
    </w:p>
    <w:p w:rsidR="00C76A6D" w:rsidRPr="006B0E7D" w:rsidRDefault="00C76A6D" w:rsidP="00C76A6D">
      <w:pPr>
        <w:ind w:left="1350" w:hanging="990"/>
        <w:rPr>
          <w:sz w:val="18"/>
          <w:szCs w:val="18"/>
        </w:rPr>
      </w:pPr>
      <w:r w:rsidRPr="006B0E7D">
        <w:rPr>
          <w:sz w:val="18"/>
          <w:szCs w:val="18"/>
        </w:rPr>
        <w:t>Description: uses SDL primitive rendering to draw and color the chessboard.</w:t>
      </w:r>
    </w:p>
    <w:p w:rsidR="00C76A6D" w:rsidRDefault="00C76A6D" w:rsidP="00C76A6D">
      <w:pPr>
        <w:ind w:left="1080" w:hanging="1080"/>
      </w:pPr>
      <w:proofErr w:type="gramStart"/>
      <w:r>
        <w:t>void</w:t>
      </w:r>
      <w:proofErr w:type="gramEnd"/>
      <w:r>
        <w:t xml:space="preserve"> drawPieces(SDL_Renderer *renderer);</w:t>
      </w:r>
    </w:p>
    <w:p w:rsidR="00C76A6D" w:rsidRPr="006B0E7D" w:rsidRDefault="00C76A6D" w:rsidP="00C76A6D">
      <w:pPr>
        <w:ind w:left="1350" w:hanging="990"/>
        <w:rPr>
          <w:sz w:val="18"/>
          <w:szCs w:val="18"/>
        </w:rPr>
      </w:pPr>
      <w:r w:rsidRPr="006B0E7D">
        <w:rPr>
          <w:sz w:val="18"/>
          <w:szCs w:val="18"/>
        </w:rPr>
        <w:t>Description: renders the chess piece images to a texture, and then renders them to the chessboard at starting position.</w:t>
      </w:r>
    </w:p>
    <w:p w:rsidR="00C76A6D" w:rsidRDefault="00C76A6D" w:rsidP="00C76A6D">
      <w:proofErr w:type="gramStart"/>
      <w:r>
        <w:t>void</w:t>
      </w:r>
      <w:proofErr w:type="gramEnd"/>
      <w:r>
        <w:t xml:space="preserve"> drawError_p1_Options(SDL_Renderer *renderer);</w:t>
      </w:r>
    </w:p>
    <w:p w:rsidR="00C76A6D" w:rsidRPr="006B0E7D" w:rsidRDefault="00C76A6D" w:rsidP="00C76A6D">
      <w:pPr>
        <w:ind w:left="1350" w:hanging="990"/>
        <w:rPr>
          <w:sz w:val="18"/>
          <w:szCs w:val="18"/>
        </w:rPr>
      </w:pPr>
      <w:r w:rsidRPr="006B0E7D">
        <w:rPr>
          <w:sz w:val="18"/>
          <w:szCs w:val="18"/>
        </w:rPr>
        <w:t>Description: renders a bac</w:t>
      </w:r>
      <w:r w:rsidR="00AB31B3">
        <w:rPr>
          <w:sz w:val="18"/>
          <w:szCs w:val="18"/>
        </w:rPr>
        <w:t>kground color and an</w:t>
      </w:r>
      <w:r w:rsidRPr="006B0E7D">
        <w:rPr>
          <w:sz w:val="18"/>
          <w:szCs w:val="18"/>
        </w:rPr>
        <w:t xml:space="preserve"> error message in a floating window. This is invoked when the user selects play in a one-player option menu without selecting all relevant options. </w:t>
      </w:r>
    </w:p>
    <w:p w:rsidR="00C76A6D" w:rsidRDefault="00C76A6D" w:rsidP="00C76A6D">
      <w:proofErr w:type="gramStart"/>
      <w:r>
        <w:t>void</w:t>
      </w:r>
      <w:proofErr w:type="gramEnd"/>
      <w:r>
        <w:t xml:space="preserve"> drawError_p2_Options(SDL_Renderer *renderer);</w:t>
      </w:r>
    </w:p>
    <w:p w:rsidR="00C76A6D" w:rsidRPr="006B0E7D" w:rsidRDefault="00C76A6D" w:rsidP="00C76A6D">
      <w:pPr>
        <w:ind w:left="1350" w:hanging="990"/>
        <w:rPr>
          <w:sz w:val="18"/>
          <w:szCs w:val="18"/>
        </w:rPr>
      </w:pPr>
      <w:r w:rsidRPr="006B0E7D">
        <w:rPr>
          <w:sz w:val="18"/>
          <w:szCs w:val="18"/>
        </w:rPr>
        <w:t>Description: renders a background c</w:t>
      </w:r>
      <w:r w:rsidR="00AB31B3">
        <w:rPr>
          <w:sz w:val="18"/>
          <w:szCs w:val="18"/>
        </w:rPr>
        <w:t>olor and an</w:t>
      </w:r>
      <w:r w:rsidRPr="006B0E7D">
        <w:rPr>
          <w:sz w:val="18"/>
          <w:szCs w:val="18"/>
        </w:rPr>
        <w:t xml:space="preserve"> error message in a floating window. This is invoked when the user selects play in a two-player option menu without selecting all relevant options. </w:t>
      </w:r>
    </w:p>
    <w:p w:rsidR="00C76A6D" w:rsidRDefault="00C76A6D" w:rsidP="00C76A6D">
      <w:proofErr w:type="gramStart"/>
      <w:r>
        <w:t>void</w:t>
      </w:r>
      <w:proofErr w:type="gramEnd"/>
      <w:r>
        <w:t xml:space="preserve"> drawError_kbd_Input(SDL_Renderer *renderer);</w:t>
      </w:r>
    </w:p>
    <w:p w:rsidR="00C76A6D" w:rsidRPr="006B0E7D" w:rsidRDefault="00C76A6D" w:rsidP="00C76A6D">
      <w:pPr>
        <w:ind w:left="1350" w:hanging="990"/>
        <w:rPr>
          <w:sz w:val="18"/>
          <w:szCs w:val="18"/>
        </w:rPr>
      </w:pPr>
      <w:r w:rsidRPr="006B0E7D">
        <w:rPr>
          <w:sz w:val="18"/>
          <w:szCs w:val="18"/>
        </w:rPr>
        <w:t>Description: renders a background color and a</w:t>
      </w:r>
      <w:r w:rsidR="00AB31B3">
        <w:rPr>
          <w:sz w:val="18"/>
          <w:szCs w:val="18"/>
        </w:rPr>
        <w:t>n</w:t>
      </w:r>
      <w:r w:rsidRPr="006B0E7D">
        <w:rPr>
          <w:sz w:val="18"/>
          <w:szCs w:val="18"/>
        </w:rPr>
        <w:t xml:space="preserve"> error message in a floating window. This is invoked when the user attempts non-standard notation or incomplete keyboard inputs.</w:t>
      </w:r>
    </w:p>
    <w:p w:rsidR="00C76A6D" w:rsidRDefault="00C76A6D" w:rsidP="00C76A6D">
      <w:proofErr w:type="gramStart"/>
      <w:r>
        <w:t>void</w:t>
      </w:r>
      <w:proofErr w:type="gramEnd"/>
      <w:r>
        <w:t xml:space="preserve"> drawError_mouse_Input(SDL_Renderer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user attempts to move piece off the board with the mouse.</w:t>
      </w:r>
    </w:p>
    <w:p w:rsidR="00C76A6D" w:rsidRDefault="00C76A6D" w:rsidP="00C76A6D">
      <w:proofErr w:type="gramStart"/>
      <w:r>
        <w:t>void</w:t>
      </w:r>
      <w:proofErr w:type="gramEnd"/>
      <w:r>
        <w:t xml:space="preserve"> drawError_IllegalMove(SDL_Renderer *renderer);</w:t>
      </w:r>
    </w:p>
    <w:p w:rsidR="00C76A6D" w:rsidRPr="006B0E7D" w:rsidRDefault="00C76A6D" w:rsidP="00C76A6D">
      <w:pPr>
        <w:ind w:left="1350" w:hanging="990"/>
        <w:rPr>
          <w:sz w:val="18"/>
          <w:szCs w:val="18"/>
        </w:rPr>
      </w:pPr>
      <w:r w:rsidRPr="006B0E7D">
        <w:rPr>
          <w:sz w:val="18"/>
          <w:szCs w:val="18"/>
        </w:rPr>
        <w:lastRenderedPageBreak/>
        <w:t>Description: re</w:t>
      </w:r>
      <w:r w:rsidR="00AB31B3">
        <w:rPr>
          <w:sz w:val="18"/>
          <w:szCs w:val="18"/>
        </w:rPr>
        <w:t>nders a background color and an</w:t>
      </w:r>
      <w:r w:rsidRPr="006B0E7D">
        <w:rPr>
          <w:sz w:val="18"/>
          <w:szCs w:val="18"/>
        </w:rPr>
        <w:t xml:space="preserve"> error message in a floating window. This is invoked when the user commits an illegal move.</w:t>
      </w:r>
      <w:r>
        <w:rPr>
          <w:sz w:val="18"/>
          <w:szCs w:val="18"/>
        </w:rPr>
        <w:t xml:space="preserve"> </w:t>
      </w:r>
    </w:p>
    <w:p w:rsidR="00C76A6D" w:rsidRDefault="00C76A6D" w:rsidP="00C76A6D">
      <w:proofErr w:type="gramStart"/>
      <w:r>
        <w:t>void</w:t>
      </w:r>
      <w:proofErr w:type="gramEnd"/>
      <w:r>
        <w:t xml:space="preserve"> drawWarning_BlackInCheck(SDL_Renderer *renderer);</w:t>
      </w:r>
    </w:p>
    <w:p w:rsidR="00C76A6D" w:rsidRPr="006B0E7D" w:rsidRDefault="00C76A6D" w:rsidP="00C76A6D">
      <w:pPr>
        <w:ind w:left="1350" w:hanging="990"/>
        <w:rPr>
          <w:sz w:val="18"/>
          <w:szCs w:val="18"/>
        </w:rPr>
      </w:pPr>
      <w:r w:rsidRPr="006B0E7D">
        <w:rPr>
          <w:sz w:val="18"/>
          <w:szCs w:val="18"/>
        </w:rPr>
        <w:t xml:space="preserve">Description: renders a background color and an error message in a floating window. This is invoked when the black king is in check. </w:t>
      </w:r>
    </w:p>
    <w:p w:rsidR="00C76A6D" w:rsidRDefault="00C76A6D" w:rsidP="00C76A6D">
      <w:proofErr w:type="gramStart"/>
      <w:r>
        <w:t>void</w:t>
      </w:r>
      <w:proofErr w:type="gramEnd"/>
      <w:r>
        <w:t xml:space="preserve"> drawWarning_WhiteInCheck(SDL_Renderer *renderer);</w:t>
      </w:r>
    </w:p>
    <w:p w:rsidR="00C76A6D" w:rsidRPr="006B0E7D" w:rsidRDefault="00C76A6D" w:rsidP="00C76A6D">
      <w:pPr>
        <w:ind w:left="1350" w:hanging="990"/>
        <w:rPr>
          <w:sz w:val="18"/>
          <w:szCs w:val="18"/>
        </w:rPr>
      </w:pPr>
      <w:r w:rsidRPr="006B0E7D">
        <w:rPr>
          <w:sz w:val="18"/>
          <w:szCs w:val="18"/>
        </w:rPr>
        <w:t>Description: re</w:t>
      </w:r>
      <w:r w:rsidR="00AB31B3">
        <w:rPr>
          <w:sz w:val="18"/>
          <w:szCs w:val="18"/>
        </w:rPr>
        <w:t>nders a background color and an</w:t>
      </w:r>
      <w:r w:rsidRPr="006B0E7D">
        <w:rPr>
          <w:sz w:val="18"/>
          <w:szCs w:val="18"/>
        </w:rPr>
        <w:t xml:space="preserve"> error message in a floating window. This is invoked when the white king is in check.</w:t>
      </w:r>
    </w:p>
    <w:p w:rsidR="00C76A6D" w:rsidRDefault="00C76A6D" w:rsidP="00C76A6D">
      <w:proofErr w:type="gramStart"/>
      <w:r>
        <w:t>void</w:t>
      </w:r>
      <w:proofErr w:type="gramEnd"/>
      <w:r>
        <w:t xml:space="preserve"> drawMessage_time_BlackWins(SDL_Renderer *renderer);</w:t>
      </w:r>
    </w:p>
    <w:p w:rsidR="00C76A6D" w:rsidRPr="007B2678" w:rsidRDefault="00C76A6D" w:rsidP="00C76A6D">
      <w:pPr>
        <w:ind w:left="1350" w:hanging="990"/>
        <w:rPr>
          <w:sz w:val="18"/>
          <w:szCs w:val="18"/>
        </w:rPr>
      </w:pPr>
      <w:r w:rsidRPr="007B2678">
        <w:rPr>
          <w:sz w:val="18"/>
          <w:szCs w:val="18"/>
        </w:rPr>
        <w:t>Description: renders a background color an</w:t>
      </w:r>
      <w:r w:rsidR="00AB31B3">
        <w:rPr>
          <w:sz w:val="18"/>
          <w:szCs w:val="18"/>
        </w:rPr>
        <w:t>d an</w:t>
      </w:r>
      <w:r w:rsidRPr="007B2678">
        <w:rPr>
          <w:sz w:val="18"/>
          <w:szCs w:val="18"/>
        </w:rPr>
        <w:t xml:space="preserve"> error message in a floating window. This is invoked when the white timer runs out and black wins.</w:t>
      </w:r>
    </w:p>
    <w:p w:rsidR="00C76A6D" w:rsidRDefault="00C76A6D" w:rsidP="00C76A6D">
      <w:proofErr w:type="gramStart"/>
      <w:r>
        <w:t>void</w:t>
      </w:r>
      <w:proofErr w:type="gramEnd"/>
      <w:r>
        <w:t xml:space="preserve"> drawMessage_time_WhiteWins(SDL_Renderer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the black timer runs out and white wins.</w:t>
      </w:r>
    </w:p>
    <w:p w:rsidR="00C76A6D" w:rsidRDefault="00C76A6D" w:rsidP="00C76A6D">
      <w:proofErr w:type="gramStart"/>
      <w:r>
        <w:t>void</w:t>
      </w:r>
      <w:proofErr w:type="gramEnd"/>
      <w:r>
        <w:t xml:space="preserve"> drawMessage_mate_BlackWins(SDL_Renderer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white is checkmated. </w:t>
      </w:r>
    </w:p>
    <w:p w:rsidR="00C76A6D" w:rsidRDefault="00C76A6D" w:rsidP="00C76A6D">
      <w:proofErr w:type="gramStart"/>
      <w:r>
        <w:t>void</w:t>
      </w:r>
      <w:proofErr w:type="gramEnd"/>
      <w:r>
        <w:t xml:space="preserve"> drawMessage_mate_WhiteWins(SDL_Renderer *renderer);</w:t>
      </w:r>
    </w:p>
    <w:p w:rsidR="00C76A6D" w:rsidRPr="007B2678" w:rsidRDefault="00C76A6D" w:rsidP="00C76A6D">
      <w:pPr>
        <w:ind w:left="1350" w:hanging="990"/>
        <w:rPr>
          <w:sz w:val="18"/>
          <w:szCs w:val="18"/>
        </w:rPr>
      </w:pPr>
      <w:r w:rsidRPr="007B2678">
        <w:rPr>
          <w:sz w:val="18"/>
          <w:szCs w:val="18"/>
        </w:rPr>
        <w:t>Description: re</w:t>
      </w:r>
      <w:r w:rsidR="00AB31B3">
        <w:rPr>
          <w:sz w:val="18"/>
          <w:szCs w:val="18"/>
        </w:rPr>
        <w:t>nders a background color and an</w:t>
      </w:r>
      <w:r w:rsidRPr="007B2678">
        <w:rPr>
          <w:sz w:val="18"/>
          <w:szCs w:val="18"/>
        </w:rPr>
        <w:t xml:space="preserve"> error message in a floating window. This is invoked when black is checkmated.</w:t>
      </w:r>
    </w:p>
    <w:p w:rsidR="00C62F88" w:rsidRDefault="00C62F88" w:rsidP="00C96B8E"/>
    <w:p w:rsidR="00522D3E" w:rsidRPr="00FD6C60" w:rsidRDefault="00522D3E" w:rsidP="00522D3E">
      <w:pPr>
        <w:ind w:left="360"/>
        <w:rPr>
          <w:b/>
        </w:rPr>
      </w:pPr>
      <w:r w:rsidRPr="00FD6C60">
        <w:rPr>
          <w:b/>
        </w:rPr>
        <w:t>Control module</w:t>
      </w:r>
      <w:r w:rsidR="0006380D">
        <w:rPr>
          <w:b/>
        </w:rPr>
        <w:fldChar w:fldCharType="begin"/>
      </w:r>
      <w:r w:rsidR="0006380D">
        <w:instrText xml:space="preserve"> XE "</w:instrText>
      </w:r>
      <w:r w:rsidR="0006380D" w:rsidRPr="00550D7B">
        <w:rPr>
          <w:b/>
        </w:rPr>
        <w:instrText>Control module</w:instrText>
      </w:r>
      <w:r w:rsidR="0006380D">
        <w:instrText xml:space="preserve">" </w:instrText>
      </w:r>
      <w:r w:rsidR="0006380D">
        <w:rPr>
          <w:b/>
        </w:rPr>
        <w:fldChar w:fldCharType="end"/>
      </w:r>
      <w:r w:rsidRPr="00FD6C60">
        <w:rPr>
          <w:b/>
        </w:rPr>
        <w:t>:</w:t>
      </w:r>
    </w:p>
    <w:p w:rsidR="000E3179" w:rsidRDefault="00BB38CD" w:rsidP="008701F1">
      <w:pPr>
        <w:ind w:left="360" w:hanging="360"/>
      </w:pPr>
      <w:proofErr w:type="gramStart"/>
      <w:r>
        <w:t>void</w:t>
      </w:r>
      <w:proofErr w:type="gramEnd"/>
      <w:r w:rsidR="000E3179">
        <w:t xml:space="preserve"> Control_</w:t>
      </w:r>
      <w:r w:rsidR="009E4D3D">
        <w:t>Initialize</w:t>
      </w:r>
      <w:r w:rsidR="000E3179">
        <w:t>(void);</w:t>
      </w:r>
    </w:p>
    <w:p w:rsidR="00BB38CD" w:rsidRPr="008701F1" w:rsidRDefault="00522D3E" w:rsidP="008701F1">
      <w:pPr>
        <w:ind w:left="1350" w:hanging="990"/>
        <w:rPr>
          <w:sz w:val="18"/>
          <w:szCs w:val="18"/>
        </w:rPr>
      </w:pPr>
      <w:r w:rsidRPr="008701F1">
        <w:rPr>
          <w:sz w:val="18"/>
          <w:szCs w:val="18"/>
        </w:rPr>
        <w:t xml:space="preserve">Description: </w:t>
      </w:r>
      <w:proofErr w:type="gramStart"/>
      <w:r w:rsidR="00BB38CD" w:rsidRPr="008701F1">
        <w:rPr>
          <w:sz w:val="18"/>
          <w:szCs w:val="18"/>
        </w:rPr>
        <w:t>This function initialize</w:t>
      </w:r>
      <w:r w:rsidR="00F073DE" w:rsidRPr="008701F1">
        <w:rPr>
          <w:sz w:val="18"/>
          <w:szCs w:val="18"/>
        </w:rPr>
        <w:t>s</w:t>
      </w:r>
      <w:r w:rsidR="00BB38CD" w:rsidRPr="008701F1">
        <w:rPr>
          <w:sz w:val="18"/>
          <w:szCs w:val="18"/>
        </w:rPr>
        <w:t xml:space="preserve"> Model and View and get</w:t>
      </w:r>
      <w:proofErr w:type="gramEnd"/>
      <w:r w:rsidR="00BB38CD" w:rsidRPr="008701F1">
        <w:rPr>
          <w:sz w:val="18"/>
          <w:szCs w:val="18"/>
        </w:rPr>
        <w:t xml:space="preserve"> things started. </w:t>
      </w:r>
    </w:p>
    <w:p w:rsidR="00BB38CD" w:rsidRDefault="00BB38CD" w:rsidP="008701F1">
      <w:pPr>
        <w:ind w:left="360" w:hanging="360"/>
      </w:pPr>
      <w:proofErr w:type="gramStart"/>
      <w:r>
        <w:t>void</w:t>
      </w:r>
      <w:proofErr w:type="gramEnd"/>
      <w:r>
        <w:t xml:space="preserve"> Control_MainLoop(void);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Run the main program</w:t>
      </w:r>
    </w:p>
    <w:p w:rsidR="00BB38CD" w:rsidRDefault="00BB38CD" w:rsidP="008701F1">
      <w:pPr>
        <w:ind w:left="360" w:hanging="360"/>
      </w:pPr>
      <w:r>
        <w:t>Void Control_</w:t>
      </w:r>
      <w:proofErr w:type="gramStart"/>
      <w:r>
        <w:t>CleanUp(</w:t>
      </w:r>
      <w:proofErr w:type="gramEnd"/>
      <w:r>
        <w:t>void);</w:t>
      </w:r>
    </w:p>
    <w:p w:rsidR="00BB38CD" w:rsidRPr="008701F1" w:rsidRDefault="00F073DE" w:rsidP="008701F1">
      <w:pPr>
        <w:ind w:left="1350" w:hanging="990"/>
        <w:rPr>
          <w:sz w:val="18"/>
          <w:szCs w:val="18"/>
        </w:rPr>
      </w:pPr>
      <w:r w:rsidRPr="008701F1">
        <w:rPr>
          <w:sz w:val="18"/>
          <w:szCs w:val="18"/>
        </w:rPr>
        <w:t xml:space="preserve">Description: </w:t>
      </w:r>
      <w:r w:rsidR="00BB38CD" w:rsidRPr="008701F1">
        <w:rPr>
          <w:sz w:val="18"/>
          <w:szCs w:val="18"/>
        </w:rPr>
        <w:t xml:space="preserve">Close windows and </w:t>
      </w:r>
      <w:r w:rsidR="00F018E7" w:rsidRPr="008701F1">
        <w:rPr>
          <w:sz w:val="18"/>
          <w:szCs w:val="18"/>
        </w:rPr>
        <w:t>f</w:t>
      </w:r>
      <w:r w:rsidR="00BB38CD" w:rsidRPr="008701F1">
        <w:rPr>
          <w:sz w:val="18"/>
          <w:szCs w:val="18"/>
        </w:rPr>
        <w:t>ree all used memory then quit</w:t>
      </w:r>
    </w:p>
    <w:p w:rsidR="00AB6F8B" w:rsidRDefault="00AB6F8B">
      <w:pPr>
        <w:rPr>
          <w:rFonts w:eastAsiaTheme="majorEastAsia" w:cstheme="majorBidi"/>
          <w:bCs/>
          <w:color w:val="7F7F7F" w:themeColor="text1" w:themeTint="80"/>
          <w:sz w:val="26"/>
          <w:szCs w:val="26"/>
        </w:rPr>
      </w:pPr>
      <w:bookmarkStart w:id="14" w:name="_Toc377973147"/>
      <w:r>
        <w:br w:type="page"/>
      </w:r>
    </w:p>
    <w:p w:rsidR="00B86F50" w:rsidRDefault="00B86F50" w:rsidP="004F19F3">
      <w:pPr>
        <w:pStyle w:val="Heading2"/>
        <w:tabs>
          <w:tab w:val="left" w:pos="540"/>
        </w:tabs>
      </w:pPr>
      <w:r>
        <w:lastRenderedPageBreak/>
        <w:t>3.3</w:t>
      </w:r>
      <w:r>
        <w:tab/>
      </w:r>
      <w:r w:rsidR="0090723B" w:rsidRPr="0090723B">
        <w:t>Detailed description of input and output formats</w:t>
      </w:r>
      <w:bookmarkEnd w:id="14"/>
    </w:p>
    <w:p w:rsidR="009A2F10" w:rsidRDefault="00C96B8E" w:rsidP="00C96B8E">
      <w:pPr>
        <w:rPr>
          <w:b/>
        </w:rPr>
      </w:pPr>
      <w:r w:rsidRPr="009A2F10">
        <w:rPr>
          <w:b/>
        </w:rPr>
        <w:t>Syntax/format of a move input</w:t>
      </w:r>
      <w:r w:rsidR="0072536F">
        <w:rPr>
          <w:b/>
        </w:rPr>
        <w:fldChar w:fldCharType="begin"/>
      </w:r>
      <w:r w:rsidR="0072536F">
        <w:instrText xml:space="preserve"> XE "</w:instrText>
      </w:r>
      <w:r w:rsidR="0072536F" w:rsidRPr="00361BC0">
        <w:rPr>
          <w:b/>
        </w:rPr>
        <w:instrText>move input</w:instrText>
      </w:r>
      <w:r w:rsidR="0072536F">
        <w:instrText xml:space="preserve">" </w:instrText>
      </w:r>
      <w:r w:rsidR="0072536F">
        <w:rPr>
          <w:b/>
        </w:rPr>
        <w:fldChar w:fldCharType="end"/>
      </w:r>
      <w:r w:rsidRPr="009A2F10">
        <w:rPr>
          <w:b/>
        </w:rPr>
        <w:t xml:space="preserve"> by the user:</w:t>
      </w:r>
    </w:p>
    <w:p w:rsidR="003B7279" w:rsidRPr="003B7279" w:rsidRDefault="003B7279" w:rsidP="00C96B8E">
      <w:r w:rsidRPr="003B7279">
        <w:t xml:space="preserve">Move input by </w:t>
      </w:r>
      <w:r>
        <w:t xml:space="preserve">user is recorded by the computer as mouse click on the GUI. A click on the board will be translated into a coordinate and the program will perform </w:t>
      </w:r>
      <w:r w:rsidR="00D017BE">
        <w:t xml:space="preserve">computational </w:t>
      </w:r>
      <w:r>
        <w:t>logic on it.</w:t>
      </w:r>
    </w:p>
    <w:p w:rsidR="008B56DF" w:rsidRDefault="00C96B8E" w:rsidP="00C96B8E">
      <w:pPr>
        <w:rPr>
          <w:b/>
        </w:rPr>
      </w:pPr>
      <w:r w:rsidRPr="009A2F10">
        <w:rPr>
          <w:b/>
        </w:rPr>
        <w:t>Syntax/format of a move recorded</w:t>
      </w:r>
      <w:r w:rsidR="0072536F">
        <w:rPr>
          <w:b/>
        </w:rPr>
        <w:fldChar w:fldCharType="begin"/>
      </w:r>
      <w:r w:rsidR="0072536F">
        <w:instrText xml:space="preserve"> XE "</w:instrText>
      </w:r>
      <w:r w:rsidR="0072536F" w:rsidRPr="00361BC0">
        <w:rPr>
          <w:b/>
        </w:rPr>
        <w:instrText>move recorded</w:instrText>
      </w:r>
      <w:r w:rsidR="0072536F">
        <w:instrText xml:space="preserve">" </w:instrText>
      </w:r>
      <w:r w:rsidR="0072536F">
        <w:rPr>
          <w:b/>
        </w:rPr>
        <w:fldChar w:fldCharType="end"/>
      </w:r>
      <w:r w:rsidRPr="009A2F10">
        <w:rPr>
          <w:b/>
        </w:rPr>
        <w:t xml:space="preserve"> in the log ﬁle:</w:t>
      </w:r>
    </w:p>
    <w:p w:rsidR="00D017BE" w:rsidRDefault="00D017BE" w:rsidP="00C96B8E">
      <w:r>
        <w:t>The log file will log each move on a single line with this format:</w:t>
      </w:r>
    </w:p>
    <w:p w:rsidR="00D017BE" w:rsidRDefault="00D017BE" w:rsidP="00C96B8E">
      <w:r>
        <w:t>&lt;Move Index&gt; &lt;Piece Type&gt; &lt;Start Coordinate&gt; &lt; End Coordinate&gt; &lt;Capture Flag&gt;</w:t>
      </w:r>
    </w:p>
    <w:p w:rsidR="00D017BE" w:rsidRDefault="00D017BE" w:rsidP="00C96B8E">
      <w:r>
        <w:t>Move Index: A counter goes from 0 to the end of game</w:t>
      </w:r>
    </w:p>
    <w:p w:rsidR="00D017BE" w:rsidRDefault="00D017BE" w:rsidP="00C96B8E">
      <w:r>
        <w:t>Piece Type: Different types of chess piece</w:t>
      </w:r>
    </w:p>
    <w:p w:rsidR="00D017BE" w:rsidRDefault="00D017BE" w:rsidP="00C96B8E">
      <w:r>
        <w:t xml:space="preserve">Start Coordinate and End Coordinate: start and end coordinate of </w:t>
      </w:r>
      <w:r w:rsidR="00FA15F5">
        <w:t>a move</w:t>
      </w:r>
    </w:p>
    <w:p w:rsidR="00FA15F5" w:rsidRDefault="00FA15F5" w:rsidP="00C96B8E">
      <w:r>
        <w:t>Capture Flag: Flag is on if the move capture an opponent’s piece</w:t>
      </w:r>
    </w:p>
    <w:p w:rsidR="00D323FA" w:rsidRPr="00D323FA" w:rsidRDefault="00D323FA" w:rsidP="00C96B8E">
      <w:pPr>
        <w:rPr>
          <w:i/>
        </w:rPr>
      </w:pPr>
      <w:r w:rsidRPr="00D323FA">
        <w:rPr>
          <w:i/>
        </w:rPr>
        <w:t>Example:</w:t>
      </w:r>
    </w:p>
    <w:p w:rsidR="00D323FA" w:rsidRDefault="004F2DF4" w:rsidP="00C96B8E">
      <w:r>
        <w:t>1</w:t>
      </w:r>
      <w:r>
        <w:tab/>
      </w:r>
      <w:r w:rsidR="00D323FA">
        <w:t>P</w:t>
      </w:r>
      <w:r w:rsidR="00D323FA">
        <w:tab/>
        <w:t>A2</w:t>
      </w:r>
      <w:r w:rsidR="00D323FA">
        <w:tab/>
        <w:t>A4</w:t>
      </w:r>
      <w:r w:rsidR="007024BC">
        <w:tab/>
        <w:t>F</w:t>
      </w:r>
    </w:p>
    <w:p w:rsidR="008513B2" w:rsidRDefault="008513B2" w:rsidP="00C96B8E">
      <w:r>
        <w:t>2</w:t>
      </w:r>
      <w:r>
        <w:tab/>
        <w:t>P</w:t>
      </w:r>
      <w:r w:rsidR="00A24D1F">
        <w:tab/>
        <w:t>B7</w:t>
      </w:r>
      <w:r w:rsidR="00A24D1F">
        <w:tab/>
        <w:t>B5</w:t>
      </w:r>
      <w:r w:rsidR="007024BC">
        <w:tab/>
        <w:t>F</w:t>
      </w:r>
    </w:p>
    <w:p w:rsidR="00D570E1" w:rsidRDefault="00D570E1" w:rsidP="00C96B8E">
      <w:r>
        <w:t>3</w:t>
      </w:r>
      <w:r>
        <w:tab/>
        <w:t>P</w:t>
      </w:r>
      <w:r>
        <w:tab/>
        <w:t>A4</w:t>
      </w:r>
      <w:r>
        <w:tab/>
        <w:t>B5</w:t>
      </w:r>
      <w:r>
        <w:tab/>
        <w:t>T</w:t>
      </w:r>
    </w:p>
    <w:p w:rsidR="0072536F" w:rsidRDefault="0072536F">
      <w:pPr>
        <w:rPr>
          <w:rFonts w:eastAsiaTheme="majorEastAsia" w:cstheme="majorBidi"/>
          <w:bCs/>
          <w:color w:val="7F7F7F" w:themeColor="text1" w:themeTint="80"/>
          <w:sz w:val="26"/>
          <w:szCs w:val="26"/>
        </w:rPr>
      </w:pPr>
      <w:bookmarkStart w:id="15" w:name="_Toc377973148"/>
      <w:r>
        <w:br w:type="page"/>
      </w:r>
    </w:p>
    <w:p w:rsidR="004D70BE" w:rsidRDefault="004D70BE" w:rsidP="004D70BE">
      <w:pPr>
        <w:pStyle w:val="Heading2"/>
        <w:tabs>
          <w:tab w:val="left" w:pos="540"/>
        </w:tabs>
      </w:pPr>
      <w:r>
        <w:lastRenderedPageBreak/>
        <w:t>3.4</w:t>
      </w:r>
      <w:r>
        <w:tab/>
      </w:r>
      <w:r w:rsidRPr="0090723B">
        <w:t xml:space="preserve">Detailed description </w:t>
      </w:r>
      <w:r>
        <w:t>of artificial intelligence for computer player</w:t>
      </w:r>
      <w:bookmarkEnd w:id="15"/>
    </w:p>
    <w:p w:rsidR="000656D4" w:rsidRDefault="000656D4" w:rsidP="000656D4">
      <w:pPr>
        <w:ind w:firstLine="720"/>
      </w:pPr>
      <w:r>
        <w:t>The artificial intelligence</w:t>
      </w:r>
      <w:r w:rsidR="0072536F">
        <w:fldChar w:fldCharType="begin"/>
      </w:r>
      <w:r w:rsidR="0072536F">
        <w:instrText xml:space="preserve"> XE "</w:instrText>
      </w:r>
      <w:r w:rsidR="0072536F" w:rsidRPr="00361BC0">
        <w:instrText>artificial intelligence</w:instrText>
      </w:r>
      <w:r w:rsidR="0072536F">
        <w:instrText xml:space="preserve">" </w:instrText>
      </w:r>
      <w:r w:rsidR="0072536F">
        <w:fldChar w:fldCharType="end"/>
      </w:r>
      <w:r>
        <w:t xml:space="preserve"> machine will consist of three different difficulties: beginner, intermediate, advanced.</w:t>
      </w:r>
    </w:p>
    <w:p w:rsidR="000656D4" w:rsidRDefault="000656D4" w:rsidP="000656D4">
      <w:pPr>
        <w:ind w:firstLine="720"/>
      </w:pPr>
      <w:r>
        <w:t xml:space="preserve">The beginner difficulty’s aim is to familiarize the player with the basic operations of chess and nothing more. The beginner artificial intelligence setting will consist of selecting a move from </w:t>
      </w:r>
      <w:proofErr w:type="gramStart"/>
      <w:r>
        <w:t>LegalChessMoves[</w:t>
      </w:r>
      <w:proofErr w:type="gramEnd"/>
      <w:r>
        <w:t xml:space="preserve">] using a random number generator. The random number generator will be using the time of day as a seed, so that the moves do not become repetitive. </w:t>
      </w:r>
    </w:p>
    <w:p w:rsidR="000656D4" w:rsidRDefault="000656D4" w:rsidP="000656D4">
      <w:pPr>
        <w:ind w:firstLine="720"/>
      </w:pPr>
      <w:r>
        <w:t xml:space="preserve">The intermediate difficulty’s aim is to test the player’s ability to handle pressure. It will make its selection from </w:t>
      </w:r>
      <w:proofErr w:type="gramStart"/>
      <w:r>
        <w:t>LegalChessMoves[</w:t>
      </w:r>
      <w:proofErr w:type="gramEnd"/>
      <w:r>
        <w:t>] by selecting the most aggressive move. The algorithm for the most aggressive move will be detailed below.</w:t>
      </w:r>
    </w:p>
    <w:p w:rsidR="000656D4" w:rsidRDefault="000656D4" w:rsidP="000656D4">
      <w:r>
        <w:tab/>
        <w:t xml:space="preserve">The advanced difficulty’s aim is to test the player’s deeper understanding of the game, and will be more similar with a human player. The advanced difficulty and the intermediate difficulty will be sharing an algorithm that will rate each move from </w:t>
      </w:r>
      <w:proofErr w:type="gramStart"/>
      <w:r>
        <w:t>LegalChessMoves[</w:t>
      </w:r>
      <w:proofErr w:type="gramEnd"/>
      <w:r>
        <w:t>] based on aggressiveness and defensiveness. The algorithm for calculating the level of aggression and defense of each move will be utilizing an “InCheck” variable and “PieceValue” variable from the “ChessPiece” structure. The “PieceValues” for each piece are as follows:</w:t>
      </w:r>
    </w:p>
    <w:p w:rsidR="000656D4" w:rsidRDefault="000656D4" w:rsidP="000656D4">
      <w:r>
        <w:t>Pawn: 1</w:t>
      </w:r>
    </w:p>
    <w:p w:rsidR="000656D4" w:rsidRDefault="000656D4" w:rsidP="000656D4">
      <w:r>
        <w:t>Knight: 3</w:t>
      </w:r>
    </w:p>
    <w:p w:rsidR="000656D4" w:rsidRDefault="000656D4" w:rsidP="000656D4">
      <w:r>
        <w:t>Bishop: 3</w:t>
      </w:r>
    </w:p>
    <w:p w:rsidR="000656D4" w:rsidRDefault="000656D4" w:rsidP="000656D4">
      <w:r>
        <w:t>Rook: 5</w:t>
      </w:r>
    </w:p>
    <w:p w:rsidR="000656D4" w:rsidRDefault="000656D4" w:rsidP="000656D4">
      <w:r>
        <w:t>Queen: 9</w:t>
      </w:r>
    </w:p>
    <w:p w:rsidR="000656D4" w:rsidRDefault="000656D4" w:rsidP="000656D4">
      <w:r>
        <w:t>King: 1000000</w:t>
      </w:r>
    </w:p>
    <w:p w:rsidR="000656D4" w:rsidRDefault="000656D4" w:rsidP="000656D4">
      <w:r>
        <w:tab/>
        <w:t xml:space="preserve">The most aggressive move will be calculated based on the number of enemy pieces the move places “InCheck”, which will be multiplied to the piece values for each piece that is placed “InCheck”. The most defensive move will be calculated based on the number of friendly pieces the move places “!InCheck” and this will be multiplied with the piece values for the pieces that are being protected as well as factoring in the value of the piece that is protecting the pieces to avoid a queen protecting a pawn the whole game. The advanced difficulty will sum up the aggressiveness and defensiveness of each move and select the one that has the higher sum, as opposed to the intermediate difficulty which only checks for aggressiveness. </w:t>
      </w:r>
    </w:p>
    <w:p w:rsidR="004D70BE" w:rsidRDefault="004D70BE" w:rsidP="004D70BE">
      <w:pPr>
        <w:tabs>
          <w:tab w:val="center" w:pos="4680"/>
        </w:tabs>
      </w:pPr>
      <w:r>
        <w:tab/>
      </w:r>
    </w:p>
    <w:p w:rsidR="0090723B" w:rsidRDefault="0090723B">
      <w:r>
        <w:br w:type="page"/>
      </w:r>
    </w:p>
    <w:p w:rsidR="0090723B" w:rsidRDefault="0090723B" w:rsidP="0090723B">
      <w:pPr>
        <w:pStyle w:val="Heading1"/>
      </w:pPr>
      <w:bookmarkStart w:id="16" w:name="_Toc377973149"/>
      <w:r>
        <w:lastRenderedPageBreak/>
        <w:t xml:space="preserve">4: </w:t>
      </w:r>
      <w:r w:rsidRPr="0090723B">
        <w:t>Development plan and timeline</w:t>
      </w:r>
      <w:bookmarkEnd w:id="16"/>
    </w:p>
    <w:p w:rsidR="0090723B" w:rsidRDefault="0090723B" w:rsidP="0090723B"/>
    <w:p w:rsidR="0090723B" w:rsidRDefault="0090723B" w:rsidP="0090723B">
      <w:pPr>
        <w:pStyle w:val="Heading2"/>
        <w:ind w:left="540" w:hanging="540"/>
      </w:pPr>
      <w:bookmarkStart w:id="17" w:name="_Toc377973150"/>
      <w:r>
        <w:t>4.1</w:t>
      </w:r>
      <w:r>
        <w:tab/>
      </w:r>
      <w:r w:rsidRPr="0090723B">
        <w:t>Partitioning of tasks</w:t>
      </w:r>
      <w:bookmarkEnd w:id="17"/>
    </w:p>
    <w:p w:rsidR="0090723B" w:rsidRDefault="001B0C04" w:rsidP="0090723B">
      <w:r>
        <w:t>The whole program will be divided into four main areas:</w:t>
      </w:r>
    </w:p>
    <w:p w:rsidR="001B0C04" w:rsidRDefault="001B0C04" w:rsidP="0090723B">
      <w:r>
        <w:t>- Gameplay</w:t>
      </w:r>
      <w:r w:rsidR="0006380D">
        <w:fldChar w:fldCharType="begin"/>
      </w:r>
      <w:r w:rsidR="0006380D">
        <w:instrText xml:space="preserve"> XE "</w:instrText>
      </w:r>
      <w:r w:rsidR="0006380D" w:rsidRPr="00550D7B">
        <w:instrText>Gameplay</w:instrText>
      </w:r>
      <w:r w:rsidR="0006380D">
        <w:instrText xml:space="preserve">" </w:instrText>
      </w:r>
      <w:r w:rsidR="0006380D">
        <w:fldChar w:fldCharType="end"/>
      </w:r>
      <w:r>
        <w:t>: All functionality of a chess program such as move, undo, checkmate, check</w:t>
      </w:r>
    </w:p>
    <w:p w:rsidR="001B0C04" w:rsidRDefault="001B0C04" w:rsidP="0090723B">
      <w:r>
        <w:t>- AI</w:t>
      </w:r>
      <w:r w:rsidR="0006380D">
        <w:fldChar w:fldCharType="begin"/>
      </w:r>
      <w:r w:rsidR="0006380D">
        <w:instrText xml:space="preserve"> XE "</w:instrText>
      </w:r>
      <w:r w:rsidR="0006380D" w:rsidRPr="00550D7B">
        <w:instrText>AI</w:instrText>
      </w:r>
      <w:r w:rsidR="0006380D">
        <w:instrText xml:space="preserve">" </w:instrText>
      </w:r>
      <w:r w:rsidR="0006380D">
        <w:fldChar w:fldCharType="end"/>
      </w:r>
      <w:r>
        <w:t>: The intelligence behind the computer-generated moves</w:t>
      </w:r>
    </w:p>
    <w:p w:rsidR="001B0C04" w:rsidRDefault="001B0C04" w:rsidP="0090723B">
      <w:r>
        <w:t>- GUI</w:t>
      </w:r>
      <w:r w:rsidR="0006380D">
        <w:fldChar w:fldCharType="begin"/>
      </w:r>
      <w:r w:rsidR="0006380D">
        <w:instrText xml:space="preserve"> XE "</w:instrText>
      </w:r>
      <w:r w:rsidR="0006380D" w:rsidRPr="00550D7B">
        <w:instrText>GUI</w:instrText>
      </w:r>
      <w:r w:rsidR="0006380D">
        <w:instrText xml:space="preserve">" </w:instrText>
      </w:r>
      <w:r w:rsidR="0006380D">
        <w:fldChar w:fldCharType="end"/>
      </w:r>
      <w:r>
        <w:t>: The display of program for user</w:t>
      </w:r>
    </w:p>
    <w:p w:rsidR="001B0C04" w:rsidRDefault="001B0C04" w:rsidP="0090723B">
      <w:r>
        <w:t>- Control and Integration</w:t>
      </w:r>
      <w:r w:rsidR="0006380D">
        <w:fldChar w:fldCharType="begin"/>
      </w:r>
      <w:r w:rsidR="0006380D">
        <w:instrText xml:space="preserve"> XE "</w:instrText>
      </w:r>
      <w:r w:rsidR="0006380D" w:rsidRPr="00550D7B">
        <w:instrText>Control and Integration</w:instrText>
      </w:r>
      <w:r w:rsidR="0006380D">
        <w:instrText xml:space="preserve">" </w:instrText>
      </w:r>
      <w:r w:rsidR="0006380D">
        <w:fldChar w:fldCharType="end"/>
      </w:r>
      <w:r>
        <w:t>: Progr</w:t>
      </w:r>
      <w:bookmarkStart w:id="18" w:name="_GoBack"/>
      <w:bookmarkEnd w:id="18"/>
      <w:r>
        <w:t>am flow and integration between modules</w:t>
      </w:r>
    </w:p>
    <w:p w:rsidR="0090723B" w:rsidRDefault="0090723B" w:rsidP="001B0C04">
      <w:pPr>
        <w:pStyle w:val="Heading2"/>
        <w:ind w:left="540" w:hanging="540"/>
      </w:pPr>
      <w:bookmarkStart w:id="19" w:name="_Toc377973151"/>
      <w:r>
        <w:t>4.2</w:t>
      </w:r>
      <w:r>
        <w:tab/>
      </w:r>
      <w:r w:rsidRPr="0090723B">
        <w:t>Team member responsibilities</w:t>
      </w:r>
      <w:bookmarkEnd w:id="19"/>
    </w:p>
    <w:p w:rsidR="00AD6E6B" w:rsidRPr="00AD6E6B" w:rsidRDefault="0092224F" w:rsidP="00AD6E6B">
      <w:r>
        <w:t>As discussed above, four areas will be responsible by the following team members:</w:t>
      </w:r>
    </w:p>
    <w:p w:rsidR="001B0C04" w:rsidRDefault="00320BCC" w:rsidP="00E37E6D">
      <w:pPr>
        <w:pStyle w:val="NoSpacing"/>
        <w:numPr>
          <w:ilvl w:val="3"/>
          <w:numId w:val="8"/>
        </w:numPr>
        <w:tabs>
          <w:tab w:val="left" w:pos="180"/>
        </w:tabs>
        <w:spacing w:line="360" w:lineRule="auto"/>
        <w:ind w:left="270" w:hanging="270"/>
      </w:pPr>
      <w:r>
        <w:t>Gameplay: Hanchel Che</w:t>
      </w:r>
      <w:r w:rsidR="001B0C04">
        <w:t>ng, Kevin Duong and Jamie Lee</w:t>
      </w:r>
    </w:p>
    <w:p w:rsidR="001B0C04" w:rsidRDefault="001B0C04" w:rsidP="00E37E6D">
      <w:pPr>
        <w:pStyle w:val="NoSpacing"/>
        <w:numPr>
          <w:ilvl w:val="3"/>
          <w:numId w:val="8"/>
        </w:numPr>
        <w:tabs>
          <w:tab w:val="left" w:pos="180"/>
        </w:tabs>
        <w:spacing w:line="360" w:lineRule="auto"/>
        <w:ind w:left="270" w:hanging="270"/>
      </w:pPr>
      <w:r>
        <w:t>AI: Andrew Trinh</w:t>
      </w:r>
    </w:p>
    <w:p w:rsidR="001B0C04" w:rsidRDefault="00057987" w:rsidP="00E37E6D">
      <w:pPr>
        <w:pStyle w:val="NoSpacing"/>
        <w:numPr>
          <w:ilvl w:val="3"/>
          <w:numId w:val="8"/>
        </w:numPr>
        <w:tabs>
          <w:tab w:val="left" w:pos="180"/>
        </w:tabs>
        <w:spacing w:line="360" w:lineRule="auto"/>
        <w:ind w:left="270" w:hanging="270"/>
      </w:pPr>
      <w:r>
        <w:t>GUI: Ryan Morrison</w:t>
      </w:r>
    </w:p>
    <w:p w:rsidR="001B0C04" w:rsidRDefault="001B0C04" w:rsidP="00E37E6D">
      <w:pPr>
        <w:pStyle w:val="NoSpacing"/>
        <w:numPr>
          <w:ilvl w:val="3"/>
          <w:numId w:val="8"/>
        </w:numPr>
        <w:tabs>
          <w:tab w:val="left" w:pos="180"/>
        </w:tabs>
        <w:spacing w:line="360" w:lineRule="auto"/>
        <w:ind w:left="270" w:hanging="270"/>
      </w:pPr>
      <w:r>
        <w:t>Control and Integration: Quan Chau</w:t>
      </w:r>
    </w:p>
    <w:p w:rsidR="00CD71BD" w:rsidRDefault="00CD71BD" w:rsidP="00B14F58">
      <w:pPr>
        <w:pStyle w:val="Heading2"/>
      </w:pPr>
      <w:r>
        <w:t>4.3 Timeline</w:t>
      </w:r>
    </w:p>
    <w:p w:rsidR="00B14F58" w:rsidRDefault="00B14F58" w:rsidP="00B14F58">
      <w:r>
        <w:t>By January 27:</w:t>
      </w:r>
    </w:p>
    <w:p w:rsidR="00B14F58" w:rsidRDefault="00B14F58" w:rsidP="003D4E95">
      <w:pPr>
        <w:pStyle w:val="ListParagraph"/>
        <w:numPr>
          <w:ilvl w:val="3"/>
          <w:numId w:val="8"/>
        </w:numPr>
        <w:tabs>
          <w:tab w:val="left" w:pos="180"/>
        </w:tabs>
        <w:ind w:left="180" w:hanging="180"/>
      </w:pPr>
      <w:r>
        <w:t>Finish Command line output</w:t>
      </w:r>
    </w:p>
    <w:p w:rsidR="00B14F58" w:rsidRDefault="00B14F58" w:rsidP="003D4E95">
      <w:pPr>
        <w:pStyle w:val="ListParagraph"/>
        <w:numPr>
          <w:ilvl w:val="3"/>
          <w:numId w:val="8"/>
        </w:numPr>
        <w:tabs>
          <w:tab w:val="left" w:pos="180"/>
        </w:tabs>
        <w:ind w:left="180" w:hanging="180"/>
      </w:pPr>
      <w:r>
        <w:t>Finish basic moves, excluding castling, transforming and en passant</w:t>
      </w:r>
    </w:p>
    <w:p w:rsidR="00B14F58" w:rsidRDefault="00B14F58" w:rsidP="003D4E95">
      <w:pPr>
        <w:pStyle w:val="ListParagraph"/>
        <w:numPr>
          <w:ilvl w:val="3"/>
          <w:numId w:val="8"/>
        </w:numPr>
        <w:tabs>
          <w:tab w:val="left" w:pos="180"/>
        </w:tabs>
        <w:ind w:left="180" w:hanging="180"/>
      </w:pPr>
      <w:r>
        <w:t>King can not commit suicide</w:t>
      </w:r>
    </w:p>
    <w:p w:rsidR="00B14F58" w:rsidRDefault="00B14F58" w:rsidP="003D4E95">
      <w:pPr>
        <w:pStyle w:val="ListParagraph"/>
        <w:numPr>
          <w:ilvl w:val="3"/>
          <w:numId w:val="8"/>
        </w:numPr>
        <w:tabs>
          <w:tab w:val="left" w:pos="180"/>
        </w:tabs>
        <w:ind w:left="180" w:hanging="180"/>
      </w:pPr>
      <w:r>
        <w:t>Support Undo</w:t>
      </w:r>
    </w:p>
    <w:p w:rsidR="00B14F58" w:rsidRDefault="00B14F58" w:rsidP="00B14F58">
      <w:r>
        <w:t>By February 3:</w:t>
      </w:r>
    </w:p>
    <w:p w:rsidR="00B14F58" w:rsidRDefault="00B14F58" w:rsidP="003D4E95">
      <w:pPr>
        <w:pStyle w:val="ListParagraph"/>
        <w:numPr>
          <w:ilvl w:val="3"/>
          <w:numId w:val="8"/>
        </w:numPr>
        <w:tabs>
          <w:tab w:val="left" w:pos="180"/>
        </w:tabs>
        <w:ind w:left="180" w:hanging="180"/>
      </w:pPr>
      <w:r>
        <w:t>Finish GUI output</w:t>
      </w:r>
    </w:p>
    <w:p w:rsidR="00B14F58" w:rsidRDefault="00B14F58" w:rsidP="003D4E95">
      <w:pPr>
        <w:pStyle w:val="ListParagraph"/>
        <w:numPr>
          <w:ilvl w:val="3"/>
          <w:numId w:val="8"/>
        </w:numPr>
        <w:tabs>
          <w:tab w:val="left" w:pos="180"/>
        </w:tabs>
        <w:ind w:left="180" w:hanging="180"/>
      </w:pPr>
      <w:r>
        <w:t>Finish castling, transforming and en passant</w:t>
      </w:r>
    </w:p>
    <w:p w:rsidR="00B14F58" w:rsidRDefault="003D4E95" w:rsidP="003D4E95">
      <w:pPr>
        <w:pStyle w:val="ListParagraph"/>
        <w:numPr>
          <w:ilvl w:val="3"/>
          <w:numId w:val="8"/>
        </w:numPr>
        <w:tabs>
          <w:tab w:val="left" w:pos="180"/>
        </w:tabs>
        <w:ind w:left="180" w:hanging="180"/>
      </w:pPr>
      <w:r>
        <w:t>Finish AI</w:t>
      </w:r>
    </w:p>
    <w:p w:rsidR="003D4E95" w:rsidRDefault="003D4E95" w:rsidP="003D4E95">
      <w:pPr>
        <w:pStyle w:val="ListParagraph"/>
        <w:numPr>
          <w:ilvl w:val="3"/>
          <w:numId w:val="8"/>
        </w:numPr>
        <w:tabs>
          <w:tab w:val="left" w:pos="180"/>
        </w:tabs>
        <w:ind w:left="180" w:hanging="180"/>
      </w:pPr>
      <w:r>
        <w:t>Support Move history record</w:t>
      </w:r>
    </w:p>
    <w:p w:rsidR="003D4E95" w:rsidRPr="00B14F58" w:rsidRDefault="003D4E95" w:rsidP="003D4E95"/>
    <w:p w:rsidR="00CD71BD" w:rsidRDefault="00CD71BD" w:rsidP="00CD71BD">
      <w:pPr>
        <w:pStyle w:val="NoSpacing"/>
        <w:tabs>
          <w:tab w:val="left" w:pos="180"/>
        </w:tabs>
        <w:spacing w:line="360" w:lineRule="auto"/>
      </w:pPr>
    </w:p>
    <w:p w:rsidR="0090723B" w:rsidRDefault="0090723B" w:rsidP="0090723B">
      <w:r>
        <w:br w:type="page"/>
      </w:r>
    </w:p>
    <w:p w:rsidR="00D1095A" w:rsidRDefault="00D1095A" w:rsidP="00445422">
      <w:pPr>
        <w:pStyle w:val="Heading1"/>
      </w:pPr>
      <w:bookmarkStart w:id="20" w:name="_Toc377973152"/>
      <w:r>
        <w:lastRenderedPageBreak/>
        <w:t>Back Matter</w:t>
      </w:r>
      <w:bookmarkEnd w:id="20"/>
    </w:p>
    <w:p w:rsidR="003C6D0B" w:rsidRDefault="003C6D0B" w:rsidP="008B56DF">
      <w:pPr>
        <w:pStyle w:val="Heading2"/>
      </w:pPr>
      <w:bookmarkStart w:id="21" w:name="_Toc377973153"/>
      <w:r>
        <w:t>Copyright</w:t>
      </w:r>
      <w:bookmarkEnd w:id="21"/>
    </w:p>
    <w:p w:rsidR="002142B5" w:rsidRDefault="002142B5"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rPr>
          <w:rStyle w:val="Hyperlink"/>
        </w:rPr>
      </w:pPr>
      <w:r>
        <w:t xml:space="preserve">This software is licensed under </w:t>
      </w:r>
      <w:r w:rsidRPr="004F19F3">
        <w:t xml:space="preserve">GNU </w:t>
      </w:r>
      <w:r w:rsidRPr="004E05DB">
        <w:t>General Public License version 3</w:t>
      </w:r>
      <w:r>
        <w:t xml:space="preserve">. Details can be found on </w:t>
      </w:r>
      <w:hyperlink r:id="rId15" w:history="1">
        <w:r>
          <w:rPr>
            <w:rStyle w:val="Hyperlink"/>
          </w:rPr>
          <w:t>http://www.gnu.org/licenses/gpl.html</w:t>
        </w:r>
      </w:hyperlink>
    </w:p>
    <w:p w:rsidR="008B56DF" w:rsidRDefault="008B56DF" w:rsidP="008B56DF">
      <w:pPr>
        <w:pStyle w:val="ListParagraph"/>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6" w:lineRule="auto"/>
        <w:ind w:left="0"/>
      </w:pPr>
    </w:p>
    <w:p w:rsidR="0090723B" w:rsidRDefault="0090723B">
      <w:pPr>
        <w:rPr>
          <w:rFonts w:eastAsiaTheme="majorEastAsia" w:cstheme="majorBidi"/>
          <w:bCs/>
          <w:color w:val="7F7F7F" w:themeColor="text1" w:themeTint="80"/>
          <w:sz w:val="26"/>
          <w:szCs w:val="26"/>
        </w:rPr>
      </w:pPr>
      <w:r>
        <w:br w:type="page"/>
      </w:r>
    </w:p>
    <w:p w:rsidR="003C6D0B" w:rsidRDefault="003C6D0B" w:rsidP="008B56DF">
      <w:pPr>
        <w:pStyle w:val="Heading2"/>
      </w:pPr>
      <w:bookmarkStart w:id="22" w:name="_Toc377973154"/>
      <w:r>
        <w:lastRenderedPageBreak/>
        <w:t>Index</w:t>
      </w:r>
      <w:bookmarkEnd w:id="22"/>
    </w:p>
    <w:p w:rsidR="0072536F" w:rsidRPr="0072536F" w:rsidRDefault="00797CBE" w:rsidP="008B56DF">
      <w:pPr>
        <w:rPr>
          <w:noProof/>
        </w:rPr>
        <w:sectPr w:rsidR="0072536F" w:rsidRPr="0072536F" w:rsidSect="0072536F">
          <w:footerReference w:type="default" r:id="rId16"/>
          <w:type w:val="continuous"/>
          <w:pgSz w:w="12240" w:h="15840"/>
          <w:pgMar w:top="1440" w:right="1440" w:bottom="1440" w:left="1440" w:header="720" w:footer="720" w:gutter="0"/>
          <w:pgNumType w:start="0"/>
          <w:cols w:space="720"/>
          <w:docGrid w:linePitch="360"/>
        </w:sectPr>
      </w:pPr>
      <w:r w:rsidRPr="00143FCC">
        <w:fldChar w:fldCharType="begin"/>
      </w:r>
      <w:r w:rsidRPr="00143FCC">
        <w:instrText xml:space="preserve"> INDEX \c "2" \z "1033" </w:instrText>
      </w:r>
      <w:r w:rsidRPr="00143FCC">
        <w:fldChar w:fldCharType="separate"/>
      </w:r>
    </w:p>
    <w:p w:rsidR="0072536F" w:rsidRPr="0072536F" w:rsidRDefault="0072536F">
      <w:pPr>
        <w:pStyle w:val="Index1"/>
        <w:tabs>
          <w:tab w:val="right" w:leader="dot" w:pos="4310"/>
        </w:tabs>
        <w:rPr>
          <w:noProof/>
        </w:rPr>
      </w:pPr>
      <w:r w:rsidRPr="0072536F">
        <w:rPr>
          <w:noProof/>
        </w:rPr>
        <w:lastRenderedPageBreak/>
        <w:t>AI, 1, 15</w:t>
      </w:r>
    </w:p>
    <w:p w:rsidR="0072536F" w:rsidRPr="0072536F" w:rsidRDefault="0072536F">
      <w:pPr>
        <w:pStyle w:val="Index1"/>
        <w:tabs>
          <w:tab w:val="right" w:leader="dot" w:pos="4310"/>
        </w:tabs>
        <w:rPr>
          <w:noProof/>
        </w:rPr>
      </w:pPr>
      <w:r w:rsidRPr="0072536F">
        <w:rPr>
          <w:noProof/>
        </w:rPr>
        <w:t>artificial intelligence, 14</w:t>
      </w:r>
    </w:p>
    <w:p w:rsidR="0072536F" w:rsidRPr="0072536F" w:rsidRDefault="0072536F">
      <w:pPr>
        <w:pStyle w:val="Index1"/>
        <w:tabs>
          <w:tab w:val="right" w:leader="dot" w:pos="4310"/>
        </w:tabs>
        <w:rPr>
          <w:noProof/>
        </w:rPr>
      </w:pPr>
      <w:r w:rsidRPr="0072536F">
        <w:rPr>
          <w:noProof/>
        </w:rPr>
        <w:t>Control, 1</w:t>
      </w:r>
    </w:p>
    <w:p w:rsidR="0072536F" w:rsidRPr="0072536F" w:rsidRDefault="0072536F">
      <w:pPr>
        <w:pStyle w:val="Index1"/>
        <w:tabs>
          <w:tab w:val="right" w:leader="dot" w:pos="4310"/>
        </w:tabs>
        <w:rPr>
          <w:noProof/>
        </w:rPr>
      </w:pPr>
      <w:r w:rsidRPr="0072536F">
        <w:rPr>
          <w:noProof/>
        </w:rPr>
        <w:t>Control and Integration, 15</w:t>
      </w:r>
    </w:p>
    <w:p w:rsidR="0072536F" w:rsidRPr="0072536F" w:rsidRDefault="0072536F">
      <w:pPr>
        <w:pStyle w:val="Index1"/>
        <w:tabs>
          <w:tab w:val="right" w:leader="dot" w:pos="4310"/>
        </w:tabs>
        <w:rPr>
          <w:noProof/>
        </w:rPr>
      </w:pPr>
      <w:r w:rsidRPr="0072536F">
        <w:rPr>
          <w:noProof/>
        </w:rPr>
        <w:t>Control module, 4, 12</w:t>
      </w:r>
    </w:p>
    <w:p w:rsidR="0072536F" w:rsidRPr="0072536F" w:rsidRDefault="0072536F">
      <w:pPr>
        <w:pStyle w:val="Index1"/>
        <w:tabs>
          <w:tab w:val="right" w:leader="dot" w:pos="4310"/>
        </w:tabs>
        <w:rPr>
          <w:noProof/>
        </w:rPr>
      </w:pPr>
      <w:r w:rsidRPr="0072536F">
        <w:rPr>
          <w:noProof/>
        </w:rPr>
        <w:t>Dependent libraries, 6</w:t>
      </w:r>
    </w:p>
    <w:p w:rsidR="0072536F" w:rsidRPr="0072536F" w:rsidRDefault="0072536F">
      <w:pPr>
        <w:pStyle w:val="Index1"/>
        <w:tabs>
          <w:tab w:val="right" w:leader="dot" w:pos="4310"/>
        </w:tabs>
        <w:rPr>
          <w:noProof/>
        </w:rPr>
      </w:pPr>
      <w:r w:rsidRPr="0072536F">
        <w:rPr>
          <w:noProof/>
        </w:rPr>
        <w:t>Dependent third party software, 6</w:t>
      </w:r>
    </w:p>
    <w:p w:rsidR="0072536F" w:rsidRPr="0072536F" w:rsidRDefault="0072536F">
      <w:pPr>
        <w:pStyle w:val="Index1"/>
        <w:tabs>
          <w:tab w:val="right" w:leader="dot" w:pos="4310"/>
        </w:tabs>
        <w:rPr>
          <w:noProof/>
        </w:rPr>
      </w:pPr>
      <w:r w:rsidRPr="0072536F">
        <w:rPr>
          <w:noProof/>
        </w:rPr>
        <w:t>Gameplay, 15</w:t>
      </w:r>
    </w:p>
    <w:p w:rsidR="0072536F" w:rsidRPr="0072536F" w:rsidRDefault="0072536F">
      <w:pPr>
        <w:pStyle w:val="Index1"/>
        <w:tabs>
          <w:tab w:val="right" w:leader="dot" w:pos="4310"/>
        </w:tabs>
        <w:rPr>
          <w:noProof/>
        </w:rPr>
      </w:pPr>
      <w:r w:rsidRPr="0072536F">
        <w:rPr>
          <w:noProof/>
        </w:rPr>
        <w:t>GUI, 1, 15</w:t>
      </w:r>
    </w:p>
    <w:p w:rsidR="0072536F" w:rsidRPr="0072536F" w:rsidRDefault="0072536F">
      <w:pPr>
        <w:pStyle w:val="Index1"/>
        <w:tabs>
          <w:tab w:val="right" w:leader="dot" w:pos="4310"/>
        </w:tabs>
        <w:rPr>
          <w:noProof/>
        </w:rPr>
      </w:pPr>
      <w:r w:rsidRPr="0072536F">
        <w:rPr>
          <w:noProof/>
        </w:rPr>
        <w:t>Hardware, 6</w:t>
      </w:r>
    </w:p>
    <w:p w:rsidR="0072536F" w:rsidRPr="0072536F" w:rsidRDefault="0072536F">
      <w:pPr>
        <w:pStyle w:val="Index1"/>
        <w:tabs>
          <w:tab w:val="right" w:leader="dot" w:pos="4310"/>
        </w:tabs>
        <w:rPr>
          <w:noProof/>
        </w:rPr>
      </w:pPr>
      <w:r w:rsidRPr="0072536F">
        <w:rPr>
          <w:noProof/>
        </w:rPr>
        <w:lastRenderedPageBreak/>
        <w:t>Model, 1</w:t>
      </w:r>
    </w:p>
    <w:p w:rsidR="0072536F" w:rsidRPr="0072536F" w:rsidRDefault="0072536F">
      <w:pPr>
        <w:pStyle w:val="Index1"/>
        <w:tabs>
          <w:tab w:val="right" w:leader="dot" w:pos="4310"/>
        </w:tabs>
        <w:rPr>
          <w:noProof/>
        </w:rPr>
      </w:pPr>
      <w:r w:rsidRPr="0072536F">
        <w:rPr>
          <w:noProof/>
        </w:rPr>
        <w:t>Model module, 4</w:t>
      </w:r>
    </w:p>
    <w:p w:rsidR="0072536F" w:rsidRPr="0072536F" w:rsidRDefault="0072536F">
      <w:pPr>
        <w:pStyle w:val="Index1"/>
        <w:tabs>
          <w:tab w:val="right" w:leader="dot" w:pos="4310"/>
        </w:tabs>
        <w:rPr>
          <w:noProof/>
        </w:rPr>
      </w:pPr>
      <w:r w:rsidRPr="0072536F">
        <w:rPr>
          <w:noProof/>
        </w:rPr>
        <w:t>Model Module, 9</w:t>
      </w:r>
    </w:p>
    <w:p w:rsidR="0072536F" w:rsidRPr="0072536F" w:rsidRDefault="0072536F">
      <w:pPr>
        <w:pStyle w:val="Index1"/>
        <w:tabs>
          <w:tab w:val="right" w:leader="dot" w:pos="4310"/>
        </w:tabs>
        <w:rPr>
          <w:noProof/>
        </w:rPr>
      </w:pPr>
      <w:r w:rsidRPr="0072536F">
        <w:rPr>
          <w:noProof/>
        </w:rPr>
        <w:t>move input, 13</w:t>
      </w:r>
    </w:p>
    <w:p w:rsidR="0072536F" w:rsidRPr="0072536F" w:rsidRDefault="0072536F">
      <w:pPr>
        <w:pStyle w:val="Index1"/>
        <w:tabs>
          <w:tab w:val="right" w:leader="dot" w:pos="4310"/>
        </w:tabs>
        <w:rPr>
          <w:noProof/>
        </w:rPr>
      </w:pPr>
      <w:r w:rsidRPr="0072536F">
        <w:rPr>
          <w:noProof/>
        </w:rPr>
        <w:t>move recorded, 13</w:t>
      </w:r>
    </w:p>
    <w:p w:rsidR="0072536F" w:rsidRPr="0072536F" w:rsidRDefault="0072536F">
      <w:pPr>
        <w:pStyle w:val="Index1"/>
        <w:tabs>
          <w:tab w:val="right" w:leader="dot" w:pos="4310"/>
        </w:tabs>
        <w:rPr>
          <w:noProof/>
        </w:rPr>
      </w:pPr>
      <w:r w:rsidRPr="0072536F">
        <w:rPr>
          <w:noProof/>
        </w:rPr>
        <w:t>Operating system, 6</w:t>
      </w:r>
    </w:p>
    <w:p w:rsidR="0072536F" w:rsidRPr="0072536F" w:rsidRDefault="0072536F">
      <w:pPr>
        <w:pStyle w:val="Index1"/>
        <w:tabs>
          <w:tab w:val="right" w:leader="dot" w:pos="4310"/>
        </w:tabs>
        <w:rPr>
          <w:noProof/>
        </w:rPr>
      </w:pPr>
      <w:r w:rsidRPr="0072536F">
        <w:rPr>
          <w:noProof/>
        </w:rPr>
        <w:t>View, 1</w:t>
      </w:r>
    </w:p>
    <w:p w:rsidR="0072536F" w:rsidRPr="0072536F" w:rsidRDefault="0072536F">
      <w:pPr>
        <w:pStyle w:val="Index1"/>
        <w:tabs>
          <w:tab w:val="right" w:leader="dot" w:pos="4310"/>
        </w:tabs>
        <w:rPr>
          <w:noProof/>
        </w:rPr>
      </w:pPr>
      <w:r w:rsidRPr="0072536F">
        <w:rPr>
          <w:noProof/>
        </w:rPr>
        <w:t>View module, 4</w:t>
      </w:r>
    </w:p>
    <w:p w:rsidR="0072536F" w:rsidRPr="0072536F" w:rsidRDefault="0072536F">
      <w:pPr>
        <w:pStyle w:val="Index1"/>
        <w:tabs>
          <w:tab w:val="right" w:leader="dot" w:pos="4310"/>
        </w:tabs>
        <w:rPr>
          <w:noProof/>
        </w:rPr>
      </w:pPr>
      <w:r w:rsidRPr="0072536F">
        <w:rPr>
          <w:noProof/>
        </w:rPr>
        <w:t>View Module, 10</w:t>
      </w:r>
    </w:p>
    <w:p w:rsidR="0072536F" w:rsidRDefault="0072536F" w:rsidP="008B56DF">
      <w:pPr>
        <w:rPr>
          <w:noProof/>
        </w:rPr>
        <w:sectPr w:rsidR="0072536F" w:rsidSect="0072536F">
          <w:type w:val="continuous"/>
          <w:pgSz w:w="12240" w:h="15840"/>
          <w:pgMar w:top="1440" w:right="1440" w:bottom="1440" w:left="1440" w:header="720" w:footer="720" w:gutter="0"/>
          <w:cols w:num="2" w:space="720"/>
          <w:docGrid w:linePitch="360"/>
        </w:sectPr>
      </w:pPr>
    </w:p>
    <w:p w:rsidR="008B56DF" w:rsidRPr="00143FCC" w:rsidRDefault="00797CBE" w:rsidP="008B56DF">
      <w:r w:rsidRPr="00143FCC">
        <w:lastRenderedPageBreak/>
        <w:fldChar w:fldCharType="end"/>
      </w:r>
    </w:p>
    <w:sectPr w:rsidR="008B56DF" w:rsidRPr="00143FCC" w:rsidSect="0072536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90" w:rsidRDefault="009B7190" w:rsidP="00206552">
      <w:pPr>
        <w:spacing w:after="0" w:line="240" w:lineRule="auto"/>
      </w:pPr>
      <w:r>
        <w:separator/>
      </w:r>
    </w:p>
  </w:endnote>
  <w:endnote w:type="continuationSeparator" w:id="0">
    <w:p w:rsidR="009B7190" w:rsidRDefault="009B7190" w:rsidP="00206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BA0" w:rsidRDefault="00524BA0">
    <w:pPr>
      <w:pStyle w:val="Footer"/>
      <w:jc w:val="center"/>
    </w:pPr>
  </w:p>
  <w:p w:rsidR="00524BA0" w:rsidRDefault="00524B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472298"/>
      <w:docPartObj>
        <w:docPartGallery w:val="Page Numbers (Bottom of Page)"/>
        <w:docPartUnique/>
      </w:docPartObj>
    </w:sdtPr>
    <w:sdtEndPr>
      <w:rPr>
        <w:noProof/>
      </w:rPr>
    </w:sdtEndPr>
    <w:sdtContent>
      <w:p w:rsidR="00524BA0" w:rsidRDefault="00524BA0">
        <w:pPr>
          <w:pStyle w:val="Footer"/>
          <w:jc w:val="center"/>
        </w:pPr>
        <w:r>
          <w:t xml:space="preserve">Page </w:t>
        </w:r>
        <w:r>
          <w:fldChar w:fldCharType="begin"/>
        </w:r>
        <w:r>
          <w:instrText xml:space="preserve"> PAGE   \* MERGEFORMAT </w:instrText>
        </w:r>
        <w:r>
          <w:fldChar w:fldCharType="separate"/>
        </w:r>
        <w:r w:rsidR="003D4E95">
          <w:rPr>
            <w:noProof/>
          </w:rPr>
          <w:t>15</w:t>
        </w:r>
        <w:r>
          <w:rPr>
            <w:noProof/>
          </w:rPr>
          <w:fldChar w:fldCharType="end"/>
        </w:r>
      </w:p>
    </w:sdtContent>
  </w:sdt>
  <w:p w:rsidR="00524BA0" w:rsidRDefault="00524B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90" w:rsidRDefault="009B7190" w:rsidP="00206552">
      <w:pPr>
        <w:spacing w:after="0" w:line="240" w:lineRule="auto"/>
      </w:pPr>
      <w:r>
        <w:separator/>
      </w:r>
    </w:p>
  </w:footnote>
  <w:footnote w:type="continuationSeparator" w:id="0">
    <w:p w:rsidR="009B7190" w:rsidRDefault="009B7190" w:rsidP="002065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2007"/>
    <w:multiLevelType w:val="hybridMultilevel"/>
    <w:tmpl w:val="BDBC6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F38241EE">
      <w:start w:val="4"/>
      <w:numFmt w:val="bullet"/>
      <w:lvlText w:val="-"/>
      <w:lvlJc w:val="left"/>
      <w:pPr>
        <w:ind w:left="2880" w:hanging="360"/>
      </w:pPr>
      <w:rPr>
        <w:rFonts w:ascii="Cambria" w:eastAsiaTheme="minorHAnsi" w:hAnsi="Cambria"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A07B6"/>
    <w:multiLevelType w:val="hybridMultilevel"/>
    <w:tmpl w:val="F84AFBB0"/>
    <w:lvl w:ilvl="0" w:tplc="0409000F">
      <w:start w:val="1"/>
      <w:numFmt w:val="decimal"/>
      <w:lvlText w:val="%1."/>
      <w:lvlJc w:val="left"/>
      <w:pPr>
        <w:ind w:left="870" w:hanging="360"/>
      </w:pPr>
    </w:lvl>
    <w:lvl w:ilvl="1" w:tplc="04090019">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
    <w:nsid w:val="14D43394"/>
    <w:multiLevelType w:val="hybridMultilevel"/>
    <w:tmpl w:val="D7045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7313D"/>
    <w:multiLevelType w:val="hybridMultilevel"/>
    <w:tmpl w:val="4F68CE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FA37F4"/>
    <w:multiLevelType w:val="hybridMultilevel"/>
    <w:tmpl w:val="7F8A3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567602"/>
    <w:multiLevelType w:val="hybridMultilevel"/>
    <w:tmpl w:val="0F3A9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436D0"/>
    <w:multiLevelType w:val="hybridMultilevel"/>
    <w:tmpl w:val="1F348D4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1D22CB"/>
    <w:multiLevelType w:val="multilevel"/>
    <w:tmpl w:val="08DE6A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D5B3C0B"/>
    <w:multiLevelType w:val="hybridMultilevel"/>
    <w:tmpl w:val="56DEDC08"/>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C57730"/>
    <w:multiLevelType w:val="hybridMultilevel"/>
    <w:tmpl w:val="93C2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BE7C77"/>
    <w:multiLevelType w:val="hybridMultilevel"/>
    <w:tmpl w:val="C266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F13765"/>
    <w:multiLevelType w:val="hybridMultilevel"/>
    <w:tmpl w:val="C4DA92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50F2D4F"/>
    <w:multiLevelType w:val="hybridMultilevel"/>
    <w:tmpl w:val="E8DE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0AB9"/>
    <w:multiLevelType w:val="hybridMultilevel"/>
    <w:tmpl w:val="094CF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0B05F6"/>
    <w:multiLevelType w:val="hybridMultilevel"/>
    <w:tmpl w:val="A5DC8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14DE8"/>
    <w:multiLevelType w:val="hybridMultilevel"/>
    <w:tmpl w:val="E36ADE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EA54AD"/>
    <w:multiLevelType w:val="hybridMultilevel"/>
    <w:tmpl w:val="4AF404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90002B"/>
    <w:multiLevelType w:val="hybridMultilevel"/>
    <w:tmpl w:val="35A8BD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087DDC"/>
    <w:multiLevelType w:val="hybridMultilevel"/>
    <w:tmpl w:val="7F602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72798"/>
    <w:multiLevelType w:val="hybridMultilevel"/>
    <w:tmpl w:val="33EAF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9121CD"/>
    <w:multiLevelType w:val="hybridMultilevel"/>
    <w:tmpl w:val="E52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19"/>
  </w:num>
  <w:num w:numId="5">
    <w:abstractNumId w:val="16"/>
  </w:num>
  <w:num w:numId="6">
    <w:abstractNumId w:val="8"/>
  </w:num>
  <w:num w:numId="7">
    <w:abstractNumId w:val="17"/>
  </w:num>
  <w:num w:numId="8">
    <w:abstractNumId w:val="0"/>
  </w:num>
  <w:num w:numId="9">
    <w:abstractNumId w:val="6"/>
  </w:num>
  <w:num w:numId="10">
    <w:abstractNumId w:val="3"/>
  </w:num>
  <w:num w:numId="11">
    <w:abstractNumId w:val="18"/>
  </w:num>
  <w:num w:numId="12">
    <w:abstractNumId w:val="1"/>
  </w:num>
  <w:num w:numId="13">
    <w:abstractNumId w:val="7"/>
  </w:num>
  <w:num w:numId="14">
    <w:abstractNumId w:val="9"/>
  </w:num>
  <w:num w:numId="15">
    <w:abstractNumId w:val="4"/>
  </w:num>
  <w:num w:numId="16">
    <w:abstractNumId w:val="20"/>
  </w:num>
  <w:num w:numId="17">
    <w:abstractNumId w:val="11"/>
  </w:num>
  <w:num w:numId="18">
    <w:abstractNumId w:val="15"/>
  </w:num>
  <w:num w:numId="19">
    <w:abstractNumId w:val="14"/>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5A"/>
    <w:rsid w:val="00001A19"/>
    <w:rsid w:val="00004EB0"/>
    <w:rsid w:val="0000661C"/>
    <w:rsid w:val="000410F3"/>
    <w:rsid w:val="00044034"/>
    <w:rsid w:val="00047B74"/>
    <w:rsid w:val="0005207D"/>
    <w:rsid w:val="00052815"/>
    <w:rsid w:val="00056741"/>
    <w:rsid w:val="00057987"/>
    <w:rsid w:val="00062FDF"/>
    <w:rsid w:val="0006380D"/>
    <w:rsid w:val="000656D4"/>
    <w:rsid w:val="00065775"/>
    <w:rsid w:val="000A087F"/>
    <w:rsid w:val="000B6F2D"/>
    <w:rsid w:val="000C32B5"/>
    <w:rsid w:val="000C7B75"/>
    <w:rsid w:val="000D77D3"/>
    <w:rsid w:val="000E3179"/>
    <w:rsid w:val="000E5B58"/>
    <w:rsid w:val="000E61AB"/>
    <w:rsid w:val="00121FFE"/>
    <w:rsid w:val="00131EFF"/>
    <w:rsid w:val="00143CE0"/>
    <w:rsid w:val="00143FCC"/>
    <w:rsid w:val="00170104"/>
    <w:rsid w:val="00170FA6"/>
    <w:rsid w:val="00171AFA"/>
    <w:rsid w:val="001A41D0"/>
    <w:rsid w:val="001B0C04"/>
    <w:rsid w:val="001D327F"/>
    <w:rsid w:val="001D4D2F"/>
    <w:rsid w:val="001F45CA"/>
    <w:rsid w:val="001F6EE4"/>
    <w:rsid w:val="00203806"/>
    <w:rsid w:val="00206552"/>
    <w:rsid w:val="00213525"/>
    <w:rsid w:val="002142B5"/>
    <w:rsid w:val="00223BFF"/>
    <w:rsid w:val="002320FC"/>
    <w:rsid w:val="00253189"/>
    <w:rsid w:val="00273A77"/>
    <w:rsid w:val="00297EB7"/>
    <w:rsid w:val="002C351A"/>
    <w:rsid w:val="002C4396"/>
    <w:rsid w:val="002D0921"/>
    <w:rsid w:val="0030581B"/>
    <w:rsid w:val="00307544"/>
    <w:rsid w:val="0031287E"/>
    <w:rsid w:val="00316B64"/>
    <w:rsid w:val="00320BCC"/>
    <w:rsid w:val="00334CBF"/>
    <w:rsid w:val="003358C3"/>
    <w:rsid w:val="00345D84"/>
    <w:rsid w:val="00357926"/>
    <w:rsid w:val="00375BB6"/>
    <w:rsid w:val="00376CFD"/>
    <w:rsid w:val="00390DAA"/>
    <w:rsid w:val="00390E45"/>
    <w:rsid w:val="003A496B"/>
    <w:rsid w:val="003B0AFF"/>
    <w:rsid w:val="003B5864"/>
    <w:rsid w:val="003B7279"/>
    <w:rsid w:val="003C3DD5"/>
    <w:rsid w:val="003C6D0B"/>
    <w:rsid w:val="003D3922"/>
    <w:rsid w:val="003D4E95"/>
    <w:rsid w:val="003F2DE0"/>
    <w:rsid w:val="004128B2"/>
    <w:rsid w:val="00431C0C"/>
    <w:rsid w:val="00441D47"/>
    <w:rsid w:val="00445422"/>
    <w:rsid w:val="0046216B"/>
    <w:rsid w:val="004A5480"/>
    <w:rsid w:val="004B6209"/>
    <w:rsid w:val="004B6C0E"/>
    <w:rsid w:val="004C1A2E"/>
    <w:rsid w:val="004C2453"/>
    <w:rsid w:val="004C74E2"/>
    <w:rsid w:val="004D3083"/>
    <w:rsid w:val="004D70BE"/>
    <w:rsid w:val="004E05DB"/>
    <w:rsid w:val="004E1A69"/>
    <w:rsid w:val="004F19F3"/>
    <w:rsid w:val="004F2DF4"/>
    <w:rsid w:val="004F31A7"/>
    <w:rsid w:val="004F4471"/>
    <w:rsid w:val="005121E2"/>
    <w:rsid w:val="00522D3E"/>
    <w:rsid w:val="00524BA0"/>
    <w:rsid w:val="00524E0B"/>
    <w:rsid w:val="005420CD"/>
    <w:rsid w:val="0055266D"/>
    <w:rsid w:val="00556934"/>
    <w:rsid w:val="005A5606"/>
    <w:rsid w:val="005B2543"/>
    <w:rsid w:val="005B71CC"/>
    <w:rsid w:val="0061070E"/>
    <w:rsid w:val="00611C0F"/>
    <w:rsid w:val="00632607"/>
    <w:rsid w:val="0064506E"/>
    <w:rsid w:val="00664AC6"/>
    <w:rsid w:val="006A0340"/>
    <w:rsid w:val="006B502F"/>
    <w:rsid w:val="006F13CD"/>
    <w:rsid w:val="006F1455"/>
    <w:rsid w:val="007024BC"/>
    <w:rsid w:val="00706241"/>
    <w:rsid w:val="0071087F"/>
    <w:rsid w:val="007204A5"/>
    <w:rsid w:val="0072536F"/>
    <w:rsid w:val="00735382"/>
    <w:rsid w:val="00751FD0"/>
    <w:rsid w:val="00770ADF"/>
    <w:rsid w:val="00772E2D"/>
    <w:rsid w:val="00784DF9"/>
    <w:rsid w:val="007954BF"/>
    <w:rsid w:val="00797CBE"/>
    <w:rsid w:val="007B2D9C"/>
    <w:rsid w:val="007C35F2"/>
    <w:rsid w:val="007F3657"/>
    <w:rsid w:val="00802F2A"/>
    <w:rsid w:val="00806004"/>
    <w:rsid w:val="00826AB5"/>
    <w:rsid w:val="008270A2"/>
    <w:rsid w:val="008513B2"/>
    <w:rsid w:val="00852BD5"/>
    <w:rsid w:val="008562C4"/>
    <w:rsid w:val="0086335F"/>
    <w:rsid w:val="008701F1"/>
    <w:rsid w:val="008A66F4"/>
    <w:rsid w:val="008B0297"/>
    <w:rsid w:val="008B56DF"/>
    <w:rsid w:val="008B6A15"/>
    <w:rsid w:val="00906C20"/>
    <w:rsid w:val="0090723B"/>
    <w:rsid w:val="0092224F"/>
    <w:rsid w:val="0093579B"/>
    <w:rsid w:val="009365B8"/>
    <w:rsid w:val="00941A91"/>
    <w:rsid w:val="00945CF3"/>
    <w:rsid w:val="009817A4"/>
    <w:rsid w:val="009949F5"/>
    <w:rsid w:val="009A0B0A"/>
    <w:rsid w:val="009A2F10"/>
    <w:rsid w:val="009A7C5B"/>
    <w:rsid w:val="009B7190"/>
    <w:rsid w:val="009C29D4"/>
    <w:rsid w:val="009C73CC"/>
    <w:rsid w:val="009E4D3D"/>
    <w:rsid w:val="009F383C"/>
    <w:rsid w:val="009F79B9"/>
    <w:rsid w:val="00A03FAA"/>
    <w:rsid w:val="00A23485"/>
    <w:rsid w:val="00A24D1F"/>
    <w:rsid w:val="00A3077E"/>
    <w:rsid w:val="00A311D5"/>
    <w:rsid w:val="00A51D12"/>
    <w:rsid w:val="00A802BF"/>
    <w:rsid w:val="00A83F6D"/>
    <w:rsid w:val="00A93204"/>
    <w:rsid w:val="00A94987"/>
    <w:rsid w:val="00A9704E"/>
    <w:rsid w:val="00AB31B3"/>
    <w:rsid w:val="00AB37DF"/>
    <w:rsid w:val="00AB6F8B"/>
    <w:rsid w:val="00AD5DF7"/>
    <w:rsid w:val="00AD6E6B"/>
    <w:rsid w:val="00AE37D1"/>
    <w:rsid w:val="00AF6462"/>
    <w:rsid w:val="00B0134B"/>
    <w:rsid w:val="00B0235D"/>
    <w:rsid w:val="00B044D0"/>
    <w:rsid w:val="00B13A4D"/>
    <w:rsid w:val="00B14F58"/>
    <w:rsid w:val="00B20C5E"/>
    <w:rsid w:val="00B5739E"/>
    <w:rsid w:val="00B57ECE"/>
    <w:rsid w:val="00B647E4"/>
    <w:rsid w:val="00B77375"/>
    <w:rsid w:val="00B7769D"/>
    <w:rsid w:val="00B86F50"/>
    <w:rsid w:val="00B94995"/>
    <w:rsid w:val="00BB38CD"/>
    <w:rsid w:val="00BB43DB"/>
    <w:rsid w:val="00BB5D4E"/>
    <w:rsid w:val="00BD6315"/>
    <w:rsid w:val="00BD7898"/>
    <w:rsid w:val="00BF5A01"/>
    <w:rsid w:val="00C20F6C"/>
    <w:rsid w:val="00C41298"/>
    <w:rsid w:val="00C62DEF"/>
    <w:rsid w:val="00C62F88"/>
    <w:rsid w:val="00C76A6D"/>
    <w:rsid w:val="00C80384"/>
    <w:rsid w:val="00C817F8"/>
    <w:rsid w:val="00C96B8E"/>
    <w:rsid w:val="00CC1AEF"/>
    <w:rsid w:val="00CC5823"/>
    <w:rsid w:val="00CC6894"/>
    <w:rsid w:val="00CD4F1B"/>
    <w:rsid w:val="00CD71BD"/>
    <w:rsid w:val="00CE3ECD"/>
    <w:rsid w:val="00CE7FC0"/>
    <w:rsid w:val="00CF3522"/>
    <w:rsid w:val="00D017BE"/>
    <w:rsid w:val="00D1095A"/>
    <w:rsid w:val="00D323FA"/>
    <w:rsid w:val="00D544D7"/>
    <w:rsid w:val="00D570E1"/>
    <w:rsid w:val="00D750C1"/>
    <w:rsid w:val="00D828DD"/>
    <w:rsid w:val="00DB190F"/>
    <w:rsid w:val="00DC145A"/>
    <w:rsid w:val="00DE48DC"/>
    <w:rsid w:val="00DF15FC"/>
    <w:rsid w:val="00DF711B"/>
    <w:rsid w:val="00E1274F"/>
    <w:rsid w:val="00E37E6D"/>
    <w:rsid w:val="00E407A4"/>
    <w:rsid w:val="00E51031"/>
    <w:rsid w:val="00E91439"/>
    <w:rsid w:val="00EA09D1"/>
    <w:rsid w:val="00EA105F"/>
    <w:rsid w:val="00EA2A72"/>
    <w:rsid w:val="00EB2CAF"/>
    <w:rsid w:val="00EF0504"/>
    <w:rsid w:val="00F018E7"/>
    <w:rsid w:val="00F073DE"/>
    <w:rsid w:val="00F42B06"/>
    <w:rsid w:val="00F500FD"/>
    <w:rsid w:val="00F649A4"/>
    <w:rsid w:val="00F77D28"/>
    <w:rsid w:val="00F8374D"/>
    <w:rsid w:val="00F870B8"/>
    <w:rsid w:val="00FA15F5"/>
    <w:rsid w:val="00FA5CD9"/>
    <w:rsid w:val="00FC1B28"/>
    <w:rsid w:val="00FC6DD6"/>
    <w:rsid w:val="00FD484D"/>
    <w:rsid w:val="00FD6C60"/>
    <w:rsid w:val="00FF017E"/>
    <w:rsid w:val="00FF1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51A"/>
    <w:rPr>
      <w:rFonts w:ascii="Cambria" w:hAnsi="Cambria"/>
    </w:rPr>
  </w:style>
  <w:style w:type="paragraph" w:styleId="Heading1">
    <w:name w:val="heading 1"/>
    <w:basedOn w:val="Normal"/>
    <w:next w:val="Normal"/>
    <w:link w:val="Heading1Char"/>
    <w:uiPriority w:val="9"/>
    <w:qFormat/>
    <w:rsid w:val="00806004"/>
    <w:pPr>
      <w:keepNext/>
      <w:keepLines/>
      <w:spacing w:before="480" w:after="0"/>
      <w:jc w:val="center"/>
      <w:outlineLvl w:val="0"/>
    </w:pPr>
    <w:rPr>
      <w:rFonts w:eastAsiaTheme="majorEastAsia" w:cstheme="majorBidi"/>
      <w:bCs/>
      <w:color w:val="000000" w:themeColor="text1"/>
      <w:sz w:val="32"/>
      <w:szCs w:val="28"/>
    </w:rPr>
  </w:style>
  <w:style w:type="paragraph" w:styleId="Heading2">
    <w:name w:val="heading 2"/>
    <w:basedOn w:val="Normal"/>
    <w:next w:val="Normal"/>
    <w:link w:val="Heading2Char"/>
    <w:uiPriority w:val="9"/>
    <w:unhideWhenUsed/>
    <w:qFormat/>
    <w:rsid w:val="002C351A"/>
    <w:pPr>
      <w:keepNext/>
      <w:keepLines/>
      <w:spacing w:before="200" w:after="0"/>
      <w:outlineLvl w:val="1"/>
    </w:pPr>
    <w:rPr>
      <w:rFonts w:eastAsiaTheme="majorEastAsia" w:cstheme="majorBidi"/>
      <w:bCs/>
      <w:color w:val="7F7F7F" w:themeColor="text1" w:themeTint="80"/>
      <w:sz w:val="26"/>
      <w:szCs w:val="26"/>
    </w:rPr>
  </w:style>
  <w:style w:type="paragraph" w:styleId="Heading3">
    <w:name w:val="heading 3"/>
    <w:basedOn w:val="Normal"/>
    <w:next w:val="Normal"/>
    <w:link w:val="Heading3Char"/>
    <w:uiPriority w:val="9"/>
    <w:unhideWhenUsed/>
    <w:qFormat/>
    <w:rsid w:val="002142B5"/>
    <w:pPr>
      <w:keepNext/>
      <w:keepLines/>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95A"/>
    <w:pPr>
      <w:ind w:left="720"/>
      <w:contextualSpacing/>
    </w:pPr>
  </w:style>
  <w:style w:type="paragraph" w:styleId="BalloonText">
    <w:name w:val="Balloon Text"/>
    <w:basedOn w:val="Normal"/>
    <w:link w:val="BalloonTextChar"/>
    <w:uiPriority w:val="99"/>
    <w:semiHidden/>
    <w:unhideWhenUsed/>
    <w:rsid w:val="0044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422"/>
    <w:rPr>
      <w:rFonts w:ascii="Tahoma" w:hAnsi="Tahoma" w:cs="Tahoma"/>
      <w:sz w:val="16"/>
      <w:szCs w:val="16"/>
    </w:rPr>
  </w:style>
  <w:style w:type="character" w:customStyle="1" w:styleId="Heading1Char">
    <w:name w:val="Heading 1 Char"/>
    <w:basedOn w:val="DefaultParagraphFont"/>
    <w:link w:val="Heading1"/>
    <w:uiPriority w:val="9"/>
    <w:rsid w:val="00806004"/>
    <w:rPr>
      <w:rFonts w:ascii="Cambria" w:eastAsiaTheme="majorEastAsia" w:hAnsi="Cambria" w:cstheme="majorBidi"/>
      <w:bCs/>
      <w:color w:val="000000" w:themeColor="text1"/>
      <w:sz w:val="32"/>
      <w:szCs w:val="28"/>
    </w:rPr>
  </w:style>
  <w:style w:type="paragraph" w:styleId="TOCHeading">
    <w:name w:val="TOC Heading"/>
    <w:basedOn w:val="Heading1"/>
    <w:next w:val="Normal"/>
    <w:uiPriority w:val="39"/>
    <w:semiHidden/>
    <w:unhideWhenUsed/>
    <w:qFormat/>
    <w:rsid w:val="00445422"/>
    <w:pPr>
      <w:spacing w:line="276" w:lineRule="auto"/>
      <w:outlineLvl w:val="9"/>
    </w:pPr>
    <w:rPr>
      <w:lang w:eastAsia="ja-JP"/>
    </w:rPr>
  </w:style>
  <w:style w:type="paragraph" w:styleId="TOC1">
    <w:name w:val="toc 1"/>
    <w:basedOn w:val="Normal"/>
    <w:next w:val="Normal"/>
    <w:autoRedefine/>
    <w:uiPriority w:val="39"/>
    <w:unhideWhenUsed/>
    <w:rsid w:val="00445422"/>
    <w:pPr>
      <w:spacing w:after="100"/>
    </w:pPr>
  </w:style>
  <w:style w:type="character" w:styleId="Hyperlink">
    <w:name w:val="Hyperlink"/>
    <w:basedOn w:val="DefaultParagraphFont"/>
    <w:uiPriority w:val="99"/>
    <w:unhideWhenUsed/>
    <w:rsid w:val="00445422"/>
    <w:rPr>
      <w:color w:val="0563C1" w:themeColor="hyperlink"/>
      <w:u w:val="single"/>
    </w:rPr>
  </w:style>
  <w:style w:type="character" w:customStyle="1" w:styleId="Heading2Char">
    <w:name w:val="Heading 2 Char"/>
    <w:basedOn w:val="DefaultParagraphFont"/>
    <w:link w:val="Heading2"/>
    <w:uiPriority w:val="9"/>
    <w:rsid w:val="002C351A"/>
    <w:rPr>
      <w:rFonts w:ascii="Cambria" w:eastAsiaTheme="majorEastAsia" w:hAnsi="Cambria" w:cstheme="majorBidi"/>
      <w:bCs/>
      <w:color w:val="7F7F7F" w:themeColor="text1" w:themeTint="80"/>
      <w:sz w:val="26"/>
      <w:szCs w:val="26"/>
    </w:rPr>
  </w:style>
  <w:style w:type="paragraph" w:styleId="TOC2">
    <w:name w:val="toc 2"/>
    <w:basedOn w:val="Normal"/>
    <w:next w:val="Normal"/>
    <w:autoRedefine/>
    <w:uiPriority w:val="39"/>
    <w:unhideWhenUsed/>
    <w:rsid w:val="00445422"/>
    <w:pPr>
      <w:spacing w:after="100"/>
      <w:ind w:left="220"/>
    </w:pPr>
  </w:style>
  <w:style w:type="paragraph" w:styleId="Title">
    <w:name w:val="Title"/>
    <w:basedOn w:val="Normal"/>
    <w:next w:val="Normal"/>
    <w:link w:val="TitleChar"/>
    <w:uiPriority w:val="10"/>
    <w:qFormat/>
    <w:rsid w:val="00B13A4D"/>
    <w:pPr>
      <w:pBdr>
        <w:bottom w:val="single" w:sz="8" w:space="1" w:color="7F7F7F" w:themeColor="text1" w:themeTint="80"/>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13A4D"/>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EA105F"/>
    <w:pPr>
      <w:spacing w:after="0" w:line="240" w:lineRule="auto"/>
    </w:pPr>
    <w:rPr>
      <w:rFonts w:ascii="Cambria" w:hAnsi="Cambria"/>
    </w:rPr>
  </w:style>
  <w:style w:type="character" w:customStyle="1" w:styleId="Heading3Char">
    <w:name w:val="Heading 3 Char"/>
    <w:basedOn w:val="DefaultParagraphFont"/>
    <w:link w:val="Heading3"/>
    <w:uiPriority w:val="9"/>
    <w:rsid w:val="002142B5"/>
    <w:rPr>
      <w:rFonts w:ascii="Cambria" w:eastAsiaTheme="majorEastAsia" w:hAnsi="Cambria" w:cstheme="majorBidi"/>
      <w:bCs/>
      <w:color w:val="000000" w:themeColor="text1"/>
    </w:rPr>
  </w:style>
  <w:style w:type="paragraph" w:styleId="HTMLPreformatted">
    <w:name w:val="HTML Preformatted"/>
    <w:basedOn w:val="Normal"/>
    <w:link w:val="HTMLPreformattedChar"/>
    <w:uiPriority w:val="99"/>
    <w:semiHidden/>
    <w:unhideWhenUsed/>
    <w:rsid w:val="001D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7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4F19F3"/>
    <w:rPr>
      <w:sz w:val="16"/>
      <w:szCs w:val="16"/>
    </w:rPr>
  </w:style>
  <w:style w:type="paragraph" w:styleId="CommentText">
    <w:name w:val="annotation text"/>
    <w:basedOn w:val="Normal"/>
    <w:link w:val="CommentTextChar"/>
    <w:uiPriority w:val="99"/>
    <w:semiHidden/>
    <w:unhideWhenUsed/>
    <w:rsid w:val="004F19F3"/>
    <w:pPr>
      <w:spacing w:line="240" w:lineRule="auto"/>
    </w:pPr>
    <w:rPr>
      <w:sz w:val="20"/>
      <w:szCs w:val="20"/>
    </w:rPr>
  </w:style>
  <w:style w:type="character" w:customStyle="1" w:styleId="CommentTextChar">
    <w:name w:val="Comment Text Char"/>
    <w:basedOn w:val="DefaultParagraphFont"/>
    <w:link w:val="CommentText"/>
    <w:uiPriority w:val="99"/>
    <w:semiHidden/>
    <w:rsid w:val="004F19F3"/>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F19F3"/>
    <w:rPr>
      <w:b/>
      <w:bCs/>
    </w:rPr>
  </w:style>
  <w:style w:type="character" w:customStyle="1" w:styleId="CommentSubjectChar">
    <w:name w:val="Comment Subject Char"/>
    <w:basedOn w:val="CommentTextChar"/>
    <w:link w:val="CommentSubject"/>
    <w:uiPriority w:val="99"/>
    <w:semiHidden/>
    <w:rsid w:val="004F19F3"/>
    <w:rPr>
      <w:rFonts w:ascii="Cambria" w:hAnsi="Cambria"/>
      <w:b/>
      <w:bCs/>
      <w:sz w:val="20"/>
      <w:szCs w:val="20"/>
    </w:rPr>
  </w:style>
  <w:style w:type="paragraph" w:styleId="TOC3">
    <w:name w:val="toc 3"/>
    <w:basedOn w:val="Normal"/>
    <w:next w:val="Normal"/>
    <w:autoRedefine/>
    <w:uiPriority w:val="39"/>
    <w:unhideWhenUsed/>
    <w:rsid w:val="00A3077E"/>
    <w:pPr>
      <w:spacing w:after="100"/>
      <w:ind w:left="440"/>
    </w:pPr>
  </w:style>
  <w:style w:type="paragraph" w:styleId="Index1">
    <w:name w:val="index 1"/>
    <w:basedOn w:val="Normal"/>
    <w:next w:val="Normal"/>
    <w:autoRedefine/>
    <w:uiPriority w:val="99"/>
    <w:semiHidden/>
    <w:unhideWhenUsed/>
    <w:rsid w:val="006F13CD"/>
    <w:pPr>
      <w:spacing w:after="0" w:line="240" w:lineRule="auto"/>
      <w:ind w:left="220" w:hanging="220"/>
    </w:pPr>
  </w:style>
  <w:style w:type="paragraph" w:styleId="Header">
    <w:name w:val="header"/>
    <w:basedOn w:val="Normal"/>
    <w:link w:val="HeaderChar"/>
    <w:uiPriority w:val="99"/>
    <w:unhideWhenUsed/>
    <w:rsid w:val="00206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552"/>
    <w:rPr>
      <w:rFonts w:ascii="Cambria" w:hAnsi="Cambria"/>
    </w:rPr>
  </w:style>
  <w:style w:type="paragraph" w:styleId="Footer">
    <w:name w:val="footer"/>
    <w:basedOn w:val="Normal"/>
    <w:link w:val="FooterChar"/>
    <w:uiPriority w:val="99"/>
    <w:unhideWhenUsed/>
    <w:rsid w:val="00206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552"/>
    <w:rPr>
      <w:rFonts w:ascii="Cambria" w:hAnsi="Cambria"/>
    </w:rPr>
  </w:style>
  <w:style w:type="character" w:customStyle="1" w:styleId="k">
    <w:name w:val="k"/>
    <w:basedOn w:val="DefaultParagraphFont"/>
    <w:rsid w:val="000E3179"/>
  </w:style>
  <w:style w:type="character" w:customStyle="1" w:styleId="p">
    <w:name w:val="p"/>
    <w:basedOn w:val="DefaultParagraphFont"/>
    <w:rsid w:val="000E3179"/>
  </w:style>
  <w:style w:type="character" w:customStyle="1" w:styleId="n">
    <w:name w:val="n"/>
    <w:basedOn w:val="DefaultParagraphFont"/>
    <w:rsid w:val="000E3179"/>
  </w:style>
  <w:style w:type="character" w:customStyle="1" w:styleId="kt">
    <w:name w:val="kt"/>
    <w:basedOn w:val="DefaultParagraphFont"/>
    <w:rsid w:val="000E3179"/>
  </w:style>
  <w:style w:type="character" w:customStyle="1" w:styleId="o">
    <w:name w:val="o"/>
    <w:basedOn w:val="DefaultParagraphFont"/>
    <w:rsid w:val="000E3179"/>
  </w:style>
  <w:style w:type="character" w:customStyle="1" w:styleId="cm">
    <w:name w:val="cm"/>
    <w:basedOn w:val="DefaultParagraphFont"/>
    <w:rsid w:val="000E3179"/>
  </w:style>
  <w:style w:type="character" w:customStyle="1" w:styleId="mi">
    <w:name w:val="mi"/>
    <w:basedOn w:val="DefaultParagraphFont"/>
    <w:rsid w:val="000E3179"/>
  </w:style>
  <w:style w:type="character" w:customStyle="1" w:styleId="nf">
    <w:name w:val="nf"/>
    <w:basedOn w:val="DefaultParagraphFont"/>
    <w:rsid w:val="00C62F88"/>
  </w:style>
  <w:style w:type="character" w:customStyle="1" w:styleId="cp">
    <w:name w:val="cp"/>
    <w:basedOn w:val="DefaultParagraphFont"/>
    <w:rsid w:val="00C62F88"/>
  </w:style>
  <w:style w:type="paragraph" w:styleId="NormalWeb">
    <w:name w:val="Normal (Web)"/>
    <w:basedOn w:val="Normal"/>
    <w:uiPriority w:val="99"/>
    <w:semiHidden/>
    <w:unhideWhenUsed/>
    <w:rsid w:val="00941A9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369301">
      <w:bodyDiv w:val="1"/>
      <w:marLeft w:val="0"/>
      <w:marRight w:val="0"/>
      <w:marTop w:val="0"/>
      <w:marBottom w:val="0"/>
      <w:divBdr>
        <w:top w:val="none" w:sz="0" w:space="0" w:color="auto"/>
        <w:left w:val="none" w:sz="0" w:space="0" w:color="auto"/>
        <w:bottom w:val="none" w:sz="0" w:space="0" w:color="auto"/>
        <w:right w:val="none" w:sz="0" w:space="0" w:color="auto"/>
      </w:divBdr>
    </w:div>
    <w:div w:id="282924883">
      <w:bodyDiv w:val="1"/>
      <w:marLeft w:val="0"/>
      <w:marRight w:val="0"/>
      <w:marTop w:val="0"/>
      <w:marBottom w:val="0"/>
      <w:divBdr>
        <w:top w:val="none" w:sz="0" w:space="0" w:color="auto"/>
        <w:left w:val="none" w:sz="0" w:space="0" w:color="auto"/>
        <w:bottom w:val="none" w:sz="0" w:space="0" w:color="auto"/>
        <w:right w:val="none" w:sz="0" w:space="0" w:color="auto"/>
      </w:divBdr>
      <w:divsChild>
        <w:div w:id="1836609311">
          <w:marLeft w:val="0"/>
          <w:marRight w:val="0"/>
          <w:marTop w:val="0"/>
          <w:marBottom w:val="0"/>
          <w:divBdr>
            <w:top w:val="none" w:sz="0" w:space="0" w:color="auto"/>
            <w:left w:val="none" w:sz="0" w:space="0" w:color="auto"/>
            <w:bottom w:val="none" w:sz="0" w:space="0" w:color="auto"/>
            <w:right w:val="none" w:sz="0" w:space="0" w:color="auto"/>
          </w:divBdr>
        </w:div>
        <w:div w:id="647981737">
          <w:marLeft w:val="0"/>
          <w:marRight w:val="0"/>
          <w:marTop w:val="0"/>
          <w:marBottom w:val="0"/>
          <w:divBdr>
            <w:top w:val="none" w:sz="0" w:space="0" w:color="auto"/>
            <w:left w:val="none" w:sz="0" w:space="0" w:color="auto"/>
            <w:bottom w:val="none" w:sz="0" w:space="0" w:color="auto"/>
            <w:right w:val="none" w:sz="0" w:space="0" w:color="auto"/>
          </w:divBdr>
        </w:div>
        <w:div w:id="1857884435">
          <w:marLeft w:val="0"/>
          <w:marRight w:val="0"/>
          <w:marTop w:val="0"/>
          <w:marBottom w:val="0"/>
          <w:divBdr>
            <w:top w:val="none" w:sz="0" w:space="0" w:color="auto"/>
            <w:left w:val="none" w:sz="0" w:space="0" w:color="auto"/>
            <w:bottom w:val="none" w:sz="0" w:space="0" w:color="auto"/>
            <w:right w:val="none" w:sz="0" w:space="0" w:color="auto"/>
          </w:divBdr>
        </w:div>
        <w:div w:id="525100609">
          <w:marLeft w:val="0"/>
          <w:marRight w:val="0"/>
          <w:marTop w:val="0"/>
          <w:marBottom w:val="0"/>
          <w:divBdr>
            <w:top w:val="none" w:sz="0" w:space="0" w:color="auto"/>
            <w:left w:val="none" w:sz="0" w:space="0" w:color="auto"/>
            <w:bottom w:val="none" w:sz="0" w:space="0" w:color="auto"/>
            <w:right w:val="none" w:sz="0" w:space="0" w:color="auto"/>
          </w:divBdr>
        </w:div>
        <w:div w:id="2068844884">
          <w:marLeft w:val="0"/>
          <w:marRight w:val="0"/>
          <w:marTop w:val="0"/>
          <w:marBottom w:val="0"/>
          <w:divBdr>
            <w:top w:val="none" w:sz="0" w:space="0" w:color="auto"/>
            <w:left w:val="none" w:sz="0" w:space="0" w:color="auto"/>
            <w:bottom w:val="none" w:sz="0" w:space="0" w:color="auto"/>
            <w:right w:val="none" w:sz="0" w:space="0" w:color="auto"/>
          </w:divBdr>
        </w:div>
        <w:div w:id="1047682245">
          <w:marLeft w:val="0"/>
          <w:marRight w:val="0"/>
          <w:marTop w:val="0"/>
          <w:marBottom w:val="0"/>
          <w:divBdr>
            <w:top w:val="none" w:sz="0" w:space="0" w:color="auto"/>
            <w:left w:val="none" w:sz="0" w:space="0" w:color="auto"/>
            <w:bottom w:val="none" w:sz="0" w:space="0" w:color="auto"/>
            <w:right w:val="none" w:sz="0" w:space="0" w:color="auto"/>
          </w:divBdr>
        </w:div>
        <w:div w:id="50156667">
          <w:marLeft w:val="0"/>
          <w:marRight w:val="0"/>
          <w:marTop w:val="0"/>
          <w:marBottom w:val="0"/>
          <w:divBdr>
            <w:top w:val="none" w:sz="0" w:space="0" w:color="auto"/>
            <w:left w:val="none" w:sz="0" w:space="0" w:color="auto"/>
            <w:bottom w:val="none" w:sz="0" w:space="0" w:color="auto"/>
            <w:right w:val="none" w:sz="0" w:space="0" w:color="auto"/>
          </w:divBdr>
        </w:div>
        <w:div w:id="213124255">
          <w:marLeft w:val="0"/>
          <w:marRight w:val="0"/>
          <w:marTop w:val="0"/>
          <w:marBottom w:val="0"/>
          <w:divBdr>
            <w:top w:val="none" w:sz="0" w:space="0" w:color="auto"/>
            <w:left w:val="none" w:sz="0" w:space="0" w:color="auto"/>
            <w:bottom w:val="none" w:sz="0" w:space="0" w:color="auto"/>
            <w:right w:val="none" w:sz="0" w:space="0" w:color="auto"/>
          </w:divBdr>
        </w:div>
        <w:div w:id="1630472026">
          <w:marLeft w:val="0"/>
          <w:marRight w:val="0"/>
          <w:marTop w:val="0"/>
          <w:marBottom w:val="0"/>
          <w:divBdr>
            <w:top w:val="none" w:sz="0" w:space="0" w:color="auto"/>
            <w:left w:val="none" w:sz="0" w:space="0" w:color="auto"/>
            <w:bottom w:val="none" w:sz="0" w:space="0" w:color="auto"/>
            <w:right w:val="none" w:sz="0" w:space="0" w:color="auto"/>
          </w:divBdr>
        </w:div>
        <w:div w:id="2517789">
          <w:marLeft w:val="0"/>
          <w:marRight w:val="0"/>
          <w:marTop w:val="0"/>
          <w:marBottom w:val="0"/>
          <w:divBdr>
            <w:top w:val="none" w:sz="0" w:space="0" w:color="auto"/>
            <w:left w:val="none" w:sz="0" w:space="0" w:color="auto"/>
            <w:bottom w:val="none" w:sz="0" w:space="0" w:color="auto"/>
            <w:right w:val="none" w:sz="0" w:space="0" w:color="auto"/>
          </w:divBdr>
        </w:div>
        <w:div w:id="1718239663">
          <w:marLeft w:val="0"/>
          <w:marRight w:val="0"/>
          <w:marTop w:val="0"/>
          <w:marBottom w:val="0"/>
          <w:divBdr>
            <w:top w:val="none" w:sz="0" w:space="0" w:color="auto"/>
            <w:left w:val="none" w:sz="0" w:space="0" w:color="auto"/>
            <w:bottom w:val="none" w:sz="0" w:space="0" w:color="auto"/>
            <w:right w:val="none" w:sz="0" w:space="0" w:color="auto"/>
          </w:divBdr>
        </w:div>
        <w:div w:id="1878424871">
          <w:marLeft w:val="0"/>
          <w:marRight w:val="0"/>
          <w:marTop w:val="0"/>
          <w:marBottom w:val="0"/>
          <w:divBdr>
            <w:top w:val="none" w:sz="0" w:space="0" w:color="auto"/>
            <w:left w:val="none" w:sz="0" w:space="0" w:color="auto"/>
            <w:bottom w:val="none" w:sz="0" w:space="0" w:color="auto"/>
            <w:right w:val="none" w:sz="0" w:space="0" w:color="auto"/>
          </w:divBdr>
        </w:div>
        <w:div w:id="1723600784">
          <w:marLeft w:val="0"/>
          <w:marRight w:val="0"/>
          <w:marTop w:val="0"/>
          <w:marBottom w:val="0"/>
          <w:divBdr>
            <w:top w:val="none" w:sz="0" w:space="0" w:color="auto"/>
            <w:left w:val="none" w:sz="0" w:space="0" w:color="auto"/>
            <w:bottom w:val="none" w:sz="0" w:space="0" w:color="auto"/>
            <w:right w:val="none" w:sz="0" w:space="0" w:color="auto"/>
          </w:divBdr>
        </w:div>
        <w:div w:id="489373548">
          <w:marLeft w:val="0"/>
          <w:marRight w:val="0"/>
          <w:marTop w:val="0"/>
          <w:marBottom w:val="0"/>
          <w:divBdr>
            <w:top w:val="none" w:sz="0" w:space="0" w:color="auto"/>
            <w:left w:val="none" w:sz="0" w:space="0" w:color="auto"/>
            <w:bottom w:val="none" w:sz="0" w:space="0" w:color="auto"/>
            <w:right w:val="none" w:sz="0" w:space="0" w:color="auto"/>
          </w:divBdr>
        </w:div>
        <w:div w:id="555900739">
          <w:marLeft w:val="0"/>
          <w:marRight w:val="0"/>
          <w:marTop w:val="0"/>
          <w:marBottom w:val="0"/>
          <w:divBdr>
            <w:top w:val="none" w:sz="0" w:space="0" w:color="auto"/>
            <w:left w:val="none" w:sz="0" w:space="0" w:color="auto"/>
            <w:bottom w:val="none" w:sz="0" w:space="0" w:color="auto"/>
            <w:right w:val="none" w:sz="0" w:space="0" w:color="auto"/>
          </w:divBdr>
        </w:div>
        <w:div w:id="807011011">
          <w:marLeft w:val="0"/>
          <w:marRight w:val="0"/>
          <w:marTop w:val="0"/>
          <w:marBottom w:val="0"/>
          <w:divBdr>
            <w:top w:val="none" w:sz="0" w:space="0" w:color="auto"/>
            <w:left w:val="none" w:sz="0" w:space="0" w:color="auto"/>
            <w:bottom w:val="none" w:sz="0" w:space="0" w:color="auto"/>
            <w:right w:val="none" w:sz="0" w:space="0" w:color="auto"/>
          </w:divBdr>
        </w:div>
        <w:div w:id="2091733644">
          <w:marLeft w:val="0"/>
          <w:marRight w:val="0"/>
          <w:marTop w:val="0"/>
          <w:marBottom w:val="0"/>
          <w:divBdr>
            <w:top w:val="none" w:sz="0" w:space="0" w:color="auto"/>
            <w:left w:val="none" w:sz="0" w:space="0" w:color="auto"/>
            <w:bottom w:val="none" w:sz="0" w:space="0" w:color="auto"/>
            <w:right w:val="none" w:sz="0" w:space="0" w:color="auto"/>
          </w:divBdr>
        </w:div>
        <w:div w:id="1532259462">
          <w:marLeft w:val="0"/>
          <w:marRight w:val="0"/>
          <w:marTop w:val="0"/>
          <w:marBottom w:val="0"/>
          <w:divBdr>
            <w:top w:val="none" w:sz="0" w:space="0" w:color="auto"/>
            <w:left w:val="none" w:sz="0" w:space="0" w:color="auto"/>
            <w:bottom w:val="none" w:sz="0" w:space="0" w:color="auto"/>
            <w:right w:val="none" w:sz="0" w:space="0" w:color="auto"/>
          </w:divBdr>
        </w:div>
        <w:div w:id="1953897653">
          <w:marLeft w:val="0"/>
          <w:marRight w:val="0"/>
          <w:marTop w:val="0"/>
          <w:marBottom w:val="0"/>
          <w:divBdr>
            <w:top w:val="none" w:sz="0" w:space="0" w:color="auto"/>
            <w:left w:val="none" w:sz="0" w:space="0" w:color="auto"/>
            <w:bottom w:val="none" w:sz="0" w:space="0" w:color="auto"/>
            <w:right w:val="none" w:sz="0" w:space="0" w:color="auto"/>
          </w:divBdr>
        </w:div>
        <w:div w:id="1504977469">
          <w:marLeft w:val="0"/>
          <w:marRight w:val="0"/>
          <w:marTop w:val="0"/>
          <w:marBottom w:val="0"/>
          <w:divBdr>
            <w:top w:val="none" w:sz="0" w:space="0" w:color="auto"/>
            <w:left w:val="none" w:sz="0" w:space="0" w:color="auto"/>
            <w:bottom w:val="none" w:sz="0" w:space="0" w:color="auto"/>
            <w:right w:val="none" w:sz="0" w:space="0" w:color="auto"/>
          </w:divBdr>
        </w:div>
        <w:div w:id="291594091">
          <w:marLeft w:val="0"/>
          <w:marRight w:val="0"/>
          <w:marTop w:val="0"/>
          <w:marBottom w:val="0"/>
          <w:divBdr>
            <w:top w:val="none" w:sz="0" w:space="0" w:color="auto"/>
            <w:left w:val="none" w:sz="0" w:space="0" w:color="auto"/>
            <w:bottom w:val="none" w:sz="0" w:space="0" w:color="auto"/>
            <w:right w:val="none" w:sz="0" w:space="0" w:color="auto"/>
          </w:divBdr>
        </w:div>
        <w:div w:id="715930686">
          <w:marLeft w:val="0"/>
          <w:marRight w:val="0"/>
          <w:marTop w:val="0"/>
          <w:marBottom w:val="0"/>
          <w:divBdr>
            <w:top w:val="none" w:sz="0" w:space="0" w:color="auto"/>
            <w:left w:val="none" w:sz="0" w:space="0" w:color="auto"/>
            <w:bottom w:val="none" w:sz="0" w:space="0" w:color="auto"/>
            <w:right w:val="none" w:sz="0" w:space="0" w:color="auto"/>
          </w:divBdr>
        </w:div>
        <w:div w:id="700282368">
          <w:marLeft w:val="0"/>
          <w:marRight w:val="0"/>
          <w:marTop w:val="0"/>
          <w:marBottom w:val="0"/>
          <w:divBdr>
            <w:top w:val="none" w:sz="0" w:space="0" w:color="auto"/>
            <w:left w:val="none" w:sz="0" w:space="0" w:color="auto"/>
            <w:bottom w:val="none" w:sz="0" w:space="0" w:color="auto"/>
            <w:right w:val="none" w:sz="0" w:space="0" w:color="auto"/>
          </w:divBdr>
        </w:div>
        <w:div w:id="122626399">
          <w:marLeft w:val="0"/>
          <w:marRight w:val="0"/>
          <w:marTop w:val="0"/>
          <w:marBottom w:val="0"/>
          <w:divBdr>
            <w:top w:val="none" w:sz="0" w:space="0" w:color="auto"/>
            <w:left w:val="none" w:sz="0" w:space="0" w:color="auto"/>
            <w:bottom w:val="none" w:sz="0" w:space="0" w:color="auto"/>
            <w:right w:val="none" w:sz="0" w:space="0" w:color="auto"/>
          </w:divBdr>
        </w:div>
        <w:div w:id="1311013479">
          <w:marLeft w:val="0"/>
          <w:marRight w:val="0"/>
          <w:marTop w:val="0"/>
          <w:marBottom w:val="0"/>
          <w:divBdr>
            <w:top w:val="none" w:sz="0" w:space="0" w:color="auto"/>
            <w:left w:val="none" w:sz="0" w:space="0" w:color="auto"/>
            <w:bottom w:val="none" w:sz="0" w:space="0" w:color="auto"/>
            <w:right w:val="none" w:sz="0" w:space="0" w:color="auto"/>
          </w:divBdr>
        </w:div>
        <w:div w:id="1803692242">
          <w:marLeft w:val="0"/>
          <w:marRight w:val="0"/>
          <w:marTop w:val="0"/>
          <w:marBottom w:val="0"/>
          <w:divBdr>
            <w:top w:val="none" w:sz="0" w:space="0" w:color="auto"/>
            <w:left w:val="none" w:sz="0" w:space="0" w:color="auto"/>
            <w:bottom w:val="none" w:sz="0" w:space="0" w:color="auto"/>
            <w:right w:val="none" w:sz="0" w:space="0" w:color="auto"/>
          </w:divBdr>
        </w:div>
        <w:div w:id="354118098">
          <w:marLeft w:val="0"/>
          <w:marRight w:val="0"/>
          <w:marTop w:val="0"/>
          <w:marBottom w:val="0"/>
          <w:divBdr>
            <w:top w:val="none" w:sz="0" w:space="0" w:color="auto"/>
            <w:left w:val="none" w:sz="0" w:space="0" w:color="auto"/>
            <w:bottom w:val="none" w:sz="0" w:space="0" w:color="auto"/>
            <w:right w:val="none" w:sz="0" w:space="0" w:color="auto"/>
          </w:divBdr>
        </w:div>
        <w:div w:id="1442916763">
          <w:marLeft w:val="0"/>
          <w:marRight w:val="0"/>
          <w:marTop w:val="0"/>
          <w:marBottom w:val="0"/>
          <w:divBdr>
            <w:top w:val="none" w:sz="0" w:space="0" w:color="auto"/>
            <w:left w:val="none" w:sz="0" w:space="0" w:color="auto"/>
            <w:bottom w:val="none" w:sz="0" w:space="0" w:color="auto"/>
            <w:right w:val="none" w:sz="0" w:space="0" w:color="auto"/>
          </w:divBdr>
        </w:div>
        <w:div w:id="1143931696">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748691803">
          <w:marLeft w:val="0"/>
          <w:marRight w:val="0"/>
          <w:marTop w:val="0"/>
          <w:marBottom w:val="0"/>
          <w:divBdr>
            <w:top w:val="none" w:sz="0" w:space="0" w:color="auto"/>
            <w:left w:val="none" w:sz="0" w:space="0" w:color="auto"/>
            <w:bottom w:val="none" w:sz="0" w:space="0" w:color="auto"/>
            <w:right w:val="none" w:sz="0" w:space="0" w:color="auto"/>
          </w:divBdr>
        </w:div>
        <w:div w:id="1132941327">
          <w:marLeft w:val="0"/>
          <w:marRight w:val="0"/>
          <w:marTop w:val="0"/>
          <w:marBottom w:val="0"/>
          <w:divBdr>
            <w:top w:val="none" w:sz="0" w:space="0" w:color="auto"/>
            <w:left w:val="none" w:sz="0" w:space="0" w:color="auto"/>
            <w:bottom w:val="none" w:sz="0" w:space="0" w:color="auto"/>
            <w:right w:val="none" w:sz="0" w:space="0" w:color="auto"/>
          </w:divBdr>
        </w:div>
        <w:div w:id="1719083315">
          <w:marLeft w:val="0"/>
          <w:marRight w:val="0"/>
          <w:marTop w:val="0"/>
          <w:marBottom w:val="0"/>
          <w:divBdr>
            <w:top w:val="none" w:sz="0" w:space="0" w:color="auto"/>
            <w:left w:val="none" w:sz="0" w:space="0" w:color="auto"/>
            <w:bottom w:val="none" w:sz="0" w:space="0" w:color="auto"/>
            <w:right w:val="none" w:sz="0" w:space="0" w:color="auto"/>
          </w:divBdr>
        </w:div>
        <w:div w:id="1093550719">
          <w:marLeft w:val="0"/>
          <w:marRight w:val="0"/>
          <w:marTop w:val="0"/>
          <w:marBottom w:val="0"/>
          <w:divBdr>
            <w:top w:val="none" w:sz="0" w:space="0" w:color="auto"/>
            <w:left w:val="none" w:sz="0" w:space="0" w:color="auto"/>
            <w:bottom w:val="none" w:sz="0" w:space="0" w:color="auto"/>
            <w:right w:val="none" w:sz="0" w:space="0" w:color="auto"/>
          </w:divBdr>
        </w:div>
        <w:div w:id="211499706">
          <w:marLeft w:val="0"/>
          <w:marRight w:val="0"/>
          <w:marTop w:val="0"/>
          <w:marBottom w:val="0"/>
          <w:divBdr>
            <w:top w:val="none" w:sz="0" w:space="0" w:color="auto"/>
            <w:left w:val="none" w:sz="0" w:space="0" w:color="auto"/>
            <w:bottom w:val="none" w:sz="0" w:space="0" w:color="auto"/>
            <w:right w:val="none" w:sz="0" w:space="0" w:color="auto"/>
          </w:divBdr>
        </w:div>
        <w:div w:id="2144610685">
          <w:marLeft w:val="0"/>
          <w:marRight w:val="0"/>
          <w:marTop w:val="0"/>
          <w:marBottom w:val="0"/>
          <w:divBdr>
            <w:top w:val="none" w:sz="0" w:space="0" w:color="auto"/>
            <w:left w:val="none" w:sz="0" w:space="0" w:color="auto"/>
            <w:bottom w:val="none" w:sz="0" w:space="0" w:color="auto"/>
            <w:right w:val="none" w:sz="0" w:space="0" w:color="auto"/>
          </w:divBdr>
        </w:div>
        <w:div w:id="929243640">
          <w:marLeft w:val="0"/>
          <w:marRight w:val="0"/>
          <w:marTop w:val="0"/>
          <w:marBottom w:val="0"/>
          <w:divBdr>
            <w:top w:val="none" w:sz="0" w:space="0" w:color="auto"/>
            <w:left w:val="none" w:sz="0" w:space="0" w:color="auto"/>
            <w:bottom w:val="none" w:sz="0" w:space="0" w:color="auto"/>
            <w:right w:val="none" w:sz="0" w:space="0" w:color="auto"/>
          </w:divBdr>
        </w:div>
        <w:div w:id="722678460">
          <w:marLeft w:val="0"/>
          <w:marRight w:val="0"/>
          <w:marTop w:val="0"/>
          <w:marBottom w:val="0"/>
          <w:divBdr>
            <w:top w:val="none" w:sz="0" w:space="0" w:color="auto"/>
            <w:left w:val="none" w:sz="0" w:space="0" w:color="auto"/>
            <w:bottom w:val="none" w:sz="0" w:space="0" w:color="auto"/>
            <w:right w:val="none" w:sz="0" w:space="0" w:color="auto"/>
          </w:divBdr>
        </w:div>
        <w:div w:id="1683698599">
          <w:marLeft w:val="0"/>
          <w:marRight w:val="0"/>
          <w:marTop w:val="0"/>
          <w:marBottom w:val="0"/>
          <w:divBdr>
            <w:top w:val="none" w:sz="0" w:space="0" w:color="auto"/>
            <w:left w:val="none" w:sz="0" w:space="0" w:color="auto"/>
            <w:bottom w:val="none" w:sz="0" w:space="0" w:color="auto"/>
            <w:right w:val="none" w:sz="0" w:space="0" w:color="auto"/>
          </w:divBdr>
        </w:div>
        <w:div w:id="853112420">
          <w:marLeft w:val="0"/>
          <w:marRight w:val="0"/>
          <w:marTop w:val="0"/>
          <w:marBottom w:val="0"/>
          <w:divBdr>
            <w:top w:val="none" w:sz="0" w:space="0" w:color="auto"/>
            <w:left w:val="none" w:sz="0" w:space="0" w:color="auto"/>
            <w:bottom w:val="none" w:sz="0" w:space="0" w:color="auto"/>
            <w:right w:val="none" w:sz="0" w:space="0" w:color="auto"/>
          </w:divBdr>
        </w:div>
        <w:div w:id="49966550">
          <w:marLeft w:val="0"/>
          <w:marRight w:val="0"/>
          <w:marTop w:val="0"/>
          <w:marBottom w:val="0"/>
          <w:divBdr>
            <w:top w:val="none" w:sz="0" w:space="0" w:color="auto"/>
            <w:left w:val="none" w:sz="0" w:space="0" w:color="auto"/>
            <w:bottom w:val="none" w:sz="0" w:space="0" w:color="auto"/>
            <w:right w:val="none" w:sz="0" w:space="0" w:color="auto"/>
          </w:divBdr>
        </w:div>
        <w:div w:id="1103570857">
          <w:marLeft w:val="0"/>
          <w:marRight w:val="0"/>
          <w:marTop w:val="0"/>
          <w:marBottom w:val="0"/>
          <w:divBdr>
            <w:top w:val="none" w:sz="0" w:space="0" w:color="auto"/>
            <w:left w:val="none" w:sz="0" w:space="0" w:color="auto"/>
            <w:bottom w:val="none" w:sz="0" w:space="0" w:color="auto"/>
            <w:right w:val="none" w:sz="0" w:space="0" w:color="auto"/>
          </w:divBdr>
        </w:div>
        <w:div w:id="318928728">
          <w:marLeft w:val="0"/>
          <w:marRight w:val="0"/>
          <w:marTop w:val="0"/>
          <w:marBottom w:val="0"/>
          <w:divBdr>
            <w:top w:val="none" w:sz="0" w:space="0" w:color="auto"/>
            <w:left w:val="none" w:sz="0" w:space="0" w:color="auto"/>
            <w:bottom w:val="none" w:sz="0" w:space="0" w:color="auto"/>
            <w:right w:val="none" w:sz="0" w:space="0" w:color="auto"/>
          </w:divBdr>
        </w:div>
        <w:div w:id="489057610">
          <w:marLeft w:val="0"/>
          <w:marRight w:val="0"/>
          <w:marTop w:val="0"/>
          <w:marBottom w:val="0"/>
          <w:divBdr>
            <w:top w:val="none" w:sz="0" w:space="0" w:color="auto"/>
            <w:left w:val="none" w:sz="0" w:space="0" w:color="auto"/>
            <w:bottom w:val="none" w:sz="0" w:space="0" w:color="auto"/>
            <w:right w:val="none" w:sz="0" w:space="0" w:color="auto"/>
          </w:divBdr>
        </w:div>
        <w:div w:id="1299532962">
          <w:marLeft w:val="0"/>
          <w:marRight w:val="0"/>
          <w:marTop w:val="0"/>
          <w:marBottom w:val="0"/>
          <w:divBdr>
            <w:top w:val="none" w:sz="0" w:space="0" w:color="auto"/>
            <w:left w:val="none" w:sz="0" w:space="0" w:color="auto"/>
            <w:bottom w:val="none" w:sz="0" w:space="0" w:color="auto"/>
            <w:right w:val="none" w:sz="0" w:space="0" w:color="auto"/>
          </w:divBdr>
        </w:div>
        <w:div w:id="17853948">
          <w:marLeft w:val="0"/>
          <w:marRight w:val="0"/>
          <w:marTop w:val="0"/>
          <w:marBottom w:val="0"/>
          <w:divBdr>
            <w:top w:val="none" w:sz="0" w:space="0" w:color="auto"/>
            <w:left w:val="none" w:sz="0" w:space="0" w:color="auto"/>
            <w:bottom w:val="none" w:sz="0" w:space="0" w:color="auto"/>
            <w:right w:val="none" w:sz="0" w:space="0" w:color="auto"/>
          </w:divBdr>
        </w:div>
        <w:div w:id="298148070">
          <w:marLeft w:val="0"/>
          <w:marRight w:val="0"/>
          <w:marTop w:val="0"/>
          <w:marBottom w:val="0"/>
          <w:divBdr>
            <w:top w:val="none" w:sz="0" w:space="0" w:color="auto"/>
            <w:left w:val="none" w:sz="0" w:space="0" w:color="auto"/>
            <w:bottom w:val="none" w:sz="0" w:space="0" w:color="auto"/>
            <w:right w:val="none" w:sz="0" w:space="0" w:color="auto"/>
          </w:divBdr>
        </w:div>
        <w:div w:id="94987654">
          <w:marLeft w:val="0"/>
          <w:marRight w:val="0"/>
          <w:marTop w:val="0"/>
          <w:marBottom w:val="0"/>
          <w:divBdr>
            <w:top w:val="none" w:sz="0" w:space="0" w:color="auto"/>
            <w:left w:val="none" w:sz="0" w:space="0" w:color="auto"/>
            <w:bottom w:val="none" w:sz="0" w:space="0" w:color="auto"/>
            <w:right w:val="none" w:sz="0" w:space="0" w:color="auto"/>
          </w:divBdr>
        </w:div>
        <w:div w:id="1538856575">
          <w:marLeft w:val="0"/>
          <w:marRight w:val="0"/>
          <w:marTop w:val="0"/>
          <w:marBottom w:val="0"/>
          <w:divBdr>
            <w:top w:val="none" w:sz="0" w:space="0" w:color="auto"/>
            <w:left w:val="none" w:sz="0" w:space="0" w:color="auto"/>
            <w:bottom w:val="none" w:sz="0" w:space="0" w:color="auto"/>
            <w:right w:val="none" w:sz="0" w:space="0" w:color="auto"/>
          </w:divBdr>
        </w:div>
        <w:div w:id="658847821">
          <w:marLeft w:val="0"/>
          <w:marRight w:val="0"/>
          <w:marTop w:val="0"/>
          <w:marBottom w:val="0"/>
          <w:divBdr>
            <w:top w:val="none" w:sz="0" w:space="0" w:color="auto"/>
            <w:left w:val="none" w:sz="0" w:space="0" w:color="auto"/>
            <w:bottom w:val="none" w:sz="0" w:space="0" w:color="auto"/>
            <w:right w:val="none" w:sz="0" w:space="0" w:color="auto"/>
          </w:divBdr>
        </w:div>
        <w:div w:id="2026786638">
          <w:marLeft w:val="0"/>
          <w:marRight w:val="0"/>
          <w:marTop w:val="0"/>
          <w:marBottom w:val="0"/>
          <w:divBdr>
            <w:top w:val="none" w:sz="0" w:space="0" w:color="auto"/>
            <w:left w:val="none" w:sz="0" w:space="0" w:color="auto"/>
            <w:bottom w:val="none" w:sz="0" w:space="0" w:color="auto"/>
            <w:right w:val="none" w:sz="0" w:space="0" w:color="auto"/>
          </w:divBdr>
        </w:div>
        <w:div w:id="326594030">
          <w:marLeft w:val="0"/>
          <w:marRight w:val="0"/>
          <w:marTop w:val="0"/>
          <w:marBottom w:val="0"/>
          <w:divBdr>
            <w:top w:val="none" w:sz="0" w:space="0" w:color="auto"/>
            <w:left w:val="none" w:sz="0" w:space="0" w:color="auto"/>
            <w:bottom w:val="none" w:sz="0" w:space="0" w:color="auto"/>
            <w:right w:val="none" w:sz="0" w:space="0" w:color="auto"/>
          </w:divBdr>
        </w:div>
        <w:div w:id="1825704389">
          <w:marLeft w:val="0"/>
          <w:marRight w:val="0"/>
          <w:marTop w:val="0"/>
          <w:marBottom w:val="0"/>
          <w:divBdr>
            <w:top w:val="none" w:sz="0" w:space="0" w:color="auto"/>
            <w:left w:val="none" w:sz="0" w:space="0" w:color="auto"/>
            <w:bottom w:val="none" w:sz="0" w:space="0" w:color="auto"/>
            <w:right w:val="none" w:sz="0" w:space="0" w:color="auto"/>
          </w:divBdr>
        </w:div>
        <w:div w:id="1488282364">
          <w:marLeft w:val="0"/>
          <w:marRight w:val="0"/>
          <w:marTop w:val="0"/>
          <w:marBottom w:val="0"/>
          <w:divBdr>
            <w:top w:val="none" w:sz="0" w:space="0" w:color="auto"/>
            <w:left w:val="none" w:sz="0" w:space="0" w:color="auto"/>
            <w:bottom w:val="none" w:sz="0" w:space="0" w:color="auto"/>
            <w:right w:val="none" w:sz="0" w:space="0" w:color="auto"/>
          </w:divBdr>
        </w:div>
        <w:div w:id="1933002868">
          <w:marLeft w:val="0"/>
          <w:marRight w:val="0"/>
          <w:marTop w:val="0"/>
          <w:marBottom w:val="0"/>
          <w:divBdr>
            <w:top w:val="none" w:sz="0" w:space="0" w:color="auto"/>
            <w:left w:val="none" w:sz="0" w:space="0" w:color="auto"/>
            <w:bottom w:val="none" w:sz="0" w:space="0" w:color="auto"/>
            <w:right w:val="none" w:sz="0" w:space="0" w:color="auto"/>
          </w:divBdr>
        </w:div>
        <w:div w:id="601955060">
          <w:marLeft w:val="0"/>
          <w:marRight w:val="0"/>
          <w:marTop w:val="0"/>
          <w:marBottom w:val="0"/>
          <w:divBdr>
            <w:top w:val="none" w:sz="0" w:space="0" w:color="auto"/>
            <w:left w:val="none" w:sz="0" w:space="0" w:color="auto"/>
            <w:bottom w:val="none" w:sz="0" w:space="0" w:color="auto"/>
            <w:right w:val="none" w:sz="0" w:space="0" w:color="auto"/>
          </w:divBdr>
        </w:div>
        <w:div w:id="31619888">
          <w:marLeft w:val="0"/>
          <w:marRight w:val="0"/>
          <w:marTop w:val="0"/>
          <w:marBottom w:val="0"/>
          <w:divBdr>
            <w:top w:val="none" w:sz="0" w:space="0" w:color="auto"/>
            <w:left w:val="none" w:sz="0" w:space="0" w:color="auto"/>
            <w:bottom w:val="none" w:sz="0" w:space="0" w:color="auto"/>
            <w:right w:val="none" w:sz="0" w:space="0" w:color="auto"/>
          </w:divBdr>
        </w:div>
      </w:divsChild>
    </w:div>
    <w:div w:id="358089544">
      <w:bodyDiv w:val="1"/>
      <w:marLeft w:val="0"/>
      <w:marRight w:val="0"/>
      <w:marTop w:val="0"/>
      <w:marBottom w:val="0"/>
      <w:divBdr>
        <w:top w:val="none" w:sz="0" w:space="0" w:color="auto"/>
        <w:left w:val="none" w:sz="0" w:space="0" w:color="auto"/>
        <w:bottom w:val="none" w:sz="0" w:space="0" w:color="auto"/>
        <w:right w:val="none" w:sz="0" w:space="0" w:color="auto"/>
      </w:divBdr>
      <w:divsChild>
        <w:div w:id="592477138">
          <w:marLeft w:val="0"/>
          <w:marRight w:val="0"/>
          <w:marTop w:val="0"/>
          <w:marBottom w:val="0"/>
          <w:divBdr>
            <w:top w:val="none" w:sz="0" w:space="0" w:color="auto"/>
            <w:left w:val="none" w:sz="0" w:space="0" w:color="auto"/>
            <w:bottom w:val="none" w:sz="0" w:space="0" w:color="auto"/>
            <w:right w:val="none" w:sz="0" w:space="0" w:color="auto"/>
          </w:divBdr>
        </w:div>
        <w:div w:id="1687249059">
          <w:marLeft w:val="0"/>
          <w:marRight w:val="0"/>
          <w:marTop w:val="0"/>
          <w:marBottom w:val="0"/>
          <w:divBdr>
            <w:top w:val="none" w:sz="0" w:space="0" w:color="auto"/>
            <w:left w:val="none" w:sz="0" w:space="0" w:color="auto"/>
            <w:bottom w:val="none" w:sz="0" w:space="0" w:color="auto"/>
            <w:right w:val="none" w:sz="0" w:space="0" w:color="auto"/>
          </w:divBdr>
        </w:div>
        <w:div w:id="2052802813">
          <w:marLeft w:val="0"/>
          <w:marRight w:val="0"/>
          <w:marTop w:val="0"/>
          <w:marBottom w:val="0"/>
          <w:divBdr>
            <w:top w:val="none" w:sz="0" w:space="0" w:color="auto"/>
            <w:left w:val="none" w:sz="0" w:space="0" w:color="auto"/>
            <w:bottom w:val="none" w:sz="0" w:space="0" w:color="auto"/>
            <w:right w:val="none" w:sz="0" w:space="0" w:color="auto"/>
          </w:divBdr>
        </w:div>
        <w:div w:id="493378112">
          <w:marLeft w:val="0"/>
          <w:marRight w:val="0"/>
          <w:marTop w:val="0"/>
          <w:marBottom w:val="0"/>
          <w:divBdr>
            <w:top w:val="none" w:sz="0" w:space="0" w:color="auto"/>
            <w:left w:val="none" w:sz="0" w:space="0" w:color="auto"/>
            <w:bottom w:val="none" w:sz="0" w:space="0" w:color="auto"/>
            <w:right w:val="none" w:sz="0" w:space="0" w:color="auto"/>
          </w:divBdr>
        </w:div>
        <w:div w:id="1887175372">
          <w:marLeft w:val="0"/>
          <w:marRight w:val="0"/>
          <w:marTop w:val="0"/>
          <w:marBottom w:val="0"/>
          <w:divBdr>
            <w:top w:val="none" w:sz="0" w:space="0" w:color="auto"/>
            <w:left w:val="none" w:sz="0" w:space="0" w:color="auto"/>
            <w:bottom w:val="none" w:sz="0" w:space="0" w:color="auto"/>
            <w:right w:val="none" w:sz="0" w:space="0" w:color="auto"/>
          </w:divBdr>
        </w:div>
        <w:div w:id="1519848478">
          <w:marLeft w:val="0"/>
          <w:marRight w:val="0"/>
          <w:marTop w:val="0"/>
          <w:marBottom w:val="0"/>
          <w:divBdr>
            <w:top w:val="none" w:sz="0" w:space="0" w:color="auto"/>
            <w:left w:val="none" w:sz="0" w:space="0" w:color="auto"/>
            <w:bottom w:val="none" w:sz="0" w:space="0" w:color="auto"/>
            <w:right w:val="none" w:sz="0" w:space="0" w:color="auto"/>
          </w:divBdr>
        </w:div>
        <w:div w:id="1983070908">
          <w:marLeft w:val="0"/>
          <w:marRight w:val="0"/>
          <w:marTop w:val="0"/>
          <w:marBottom w:val="0"/>
          <w:divBdr>
            <w:top w:val="none" w:sz="0" w:space="0" w:color="auto"/>
            <w:left w:val="none" w:sz="0" w:space="0" w:color="auto"/>
            <w:bottom w:val="none" w:sz="0" w:space="0" w:color="auto"/>
            <w:right w:val="none" w:sz="0" w:space="0" w:color="auto"/>
          </w:divBdr>
        </w:div>
        <w:div w:id="1323123365">
          <w:marLeft w:val="0"/>
          <w:marRight w:val="0"/>
          <w:marTop w:val="0"/>
          <w:marBottom w:val="0"/>
          <w:divBdr>
            <w:top w:val="none" w:sz="0" w:space="0" w:color="auto"/>
            <w:left w:val="none" w:sz="0" w:space="0" w:color="auto"/>
            <w:bottom w:val="none" w:sz="0" w:space="0" w:color="auto"/>
            <w:right w:val="none" w:sz="0" w:space="0" w:color="auto"/>
          </w:divBdr>
        </w:div>
        <w:div w:id="1235550592">
          <w:marLeft w:val="0"/>
          <w:marRight w:val="0"/>
          <w:marTop w:val="0"/>
          <w:marBottom w:val="0"/>
          <w:divBdr>
            <w:top w:val="none" w:sz="0" w:space="0" w:color="auto"/>
            <w:left w:val="none" w:sz="0" w:space="0" w:color="auto"/>
            <w:bottom w:val="none" w:sz="0" w:space="0" w:color="auto"/>
            <w:right w:val="none" w:sz="0" w:space="0" w:color="auto"/>
          </w:divBdr>
        </w:div>
        <w:div w:id="629361924">
          <w:marLeft w:val="0"/>
          <w:marRight w:val="0"/>
          <w:marTop w:val="0"/>
          <w:marBottom w:val="0"/>
          <w:divBdr>
            <w:top w:val="none" w:sz="0" w:space="0" w:color="auto"/>
            <w:left w:val="none" w:sz="0" w:space="0" w:color="auto"/>
            <w:bottom w:val="none" w:sz="0" w:space="0" w:color="auto"/>
            <w:right w:val="none" w:sz="0" w:space="0" w:color="auto"/>
          </w:divBdr>
        </w:div>
        <w:div w:id="966811394">
          <w:marLeft w:val="0"/>
          <w:marRight w:val="0"/>
          <w:marTop w:val="0"/>
          <w:marBottom w:val="0"/>
          <w:divBdr>
            <w:top w:val="none" w:sz="0" w:space="0" w:color="auto"/>
            <w:left w:val="none" w:sz="0" w:space="0" w:color="auto"/>
            <w:bottom w:val="none" w:sz="0" w:space="0" w:color="auto"/>
            <w:right w:val="none" w:sz="0" w:space="0" w:color="auto"/>
          </w:divBdr>
        </w:div>
        <w:div w:id="1775133664">
          <w:marLeft w:val="0"/>
          <w:marRight w:val="0"/>
          <w:marTop w:val="0"/>
          <w:marBottom w:val="0"/>
          <w:divBdr>
            <w:top w:val="none" w:sz="0" w:space="0" w:color="auto"/>
            <w:left w:val="none" w:sz="0" w:space="0" w:color="auto"/>
            <w:bottom w:val="none" w:sz="0" w:space="0" w:color="auto"/>
            <w:right w:val="none" w:sz="0" w:space="0" w:color="auto"/>
          </w:divBdr>
        </w:div>
        <w:div w:id="775713592">
          <w:marLeft w:val="0"/>
          <w:marRight w:val="0"/>
          <w:marTop w:val="0"/>
          <w:marBottom w:val="0"/>
          <w:divBdr>
            <w:top w:val="none" w:sz="0" w:space="0" w:color="auto"/>
            <w:left w:val="none" w:sz="0" w:space="0" w:color="auto"/>
            <w:bottom w:val="none" w:sz="0" w:space="0" w:color="auto"/>
            <w:right w:val="none" w:sz="0" w:space="0" w:color="auto"/>
          </w:divBdr>
        </w:div>
        <w:div w:id="1758482356">
          <w:marLeft w:val="0"/>
          <w:marRight w:val="0"/>
          <w:marTop w:val="0"/>
          <w:marBottom w:val="0"/>
          <w:divBdr>
            <w:top w:val="none" w:sz="0" w:space="0" w:color="auto"/>
            <w:left w:val="none" w:sz="0" w:space="0" w:color="auto"/>
            <w:bottom w:val="none" w:sz="0" w:space="0" w:color="auto"/>
            <w:right w:val="none" w:sz="0" w:space="0" w:color="auto"/>
          </w:divBdr>
        </w:div>
        <w:div w:id="1481657664">
          <w:marLeft w:val="0"/>
          <w:marRight w:val="0"/>
          <w:marTop w:val="0"/>
          <w:marBottom w:val="0"/>
          <w:divBdr>
            <w:top w:val="none" w:sz="0" w:space="0" w:color="auto"/>
            <w:left w:val="none" w:sz="0" w:space="0" w:color="auto"/>
            <w:bottom w:val="none" w:sz="0" w:space="0" w:color="auto"/>
            <w:right w:val="none" w:sz="0" w:space="0" w:color="auto"/>
          </w:divBdr>
        </w:div>
        <w:div w:id="670763019">
          <w:marLeft w:val="0"/>
          <w:marRight w:val="0"/>
          <w:marTop w:val="0"/>
          <w:marBottom w:val="0"/>
          <w:divBdr>
            <w:top w:val="none" w:sz="0" w:space="0" w:color="auto"/>
            <w:left w:val="none" w:sz="0" w:space="0" w:color="auto"/>
            <w:bottom w:val="none" w:sz="0" w:space="0" w:color="auto"/>
            <w:right w:val="none" w:sz="0" w:space="0" w:color="auto"/>
          </w:divBdr>
        </w:div>
        <w:div w:id="320432454">
          <w:marLeft w:val="0"/>
          <w:marRight w:val="0"/>
          <w:marTop w:val="0"/>
          <w:marBottom w:val="0"/>
          <w:divBdr>
            <w:top w:val="none" w:sz="0" w:space="0" w:color="auto"/>
            <w:left w:val="none" w:sz="0" w:space="0" w:color="auto"/>
            <w:bottom w:val="none" w:sz="0" w:space="0" w:color="auto"/>
            <w:right w:val="none" w:sz="0" w:space="0" w:color="auto"/>
          </w:divBdr>
        </w:div>
        <w:div w:id="1224217651">
          <w:marLeft w:val="0"/>
          <w:marRight w:val="0"/>
          <w:marTop w:val="0"/>
          <w:marBottom w:val="0"/>
          <w:divBdr>
            <w:top w:val="none" w:sz="0" w:space="0" w:color="auto"/>
            <w:left w:val="none" w:sz="0" w:space="0" w:color="auto"/>
            <w:bottom w:val="none" w:sz="0" w:space="0" w:color="auto"/>
            <w:right w:val="none" w:sz="0" w:space="0" w:color="auto"/>
          </w:divBdr>
        </w:div>
        <w:div w:id="1936211554">
          <w:marLeft w:val="0"/>
          <w:marRight w:val="0"/>
          <w:marTop w:val="0"/>
          <w:marBottom w:val="0"/>
          <w:divBdr>
            <w:top w:val="none" w:sz="0" w:space="0" w:color="auto"/>
            <w:left w:val="none" w:sz="0" w:space="0" w:color="auto"/>
            <w:bottom w:val="none" w:sz="0" w:space="0" w:color="auto"/>
            <w:right w:val="none" w:sz="0" w:space="0" w:color="auto"/>
          </w:divBdr>
        </w:div>
        <w:div w:id="1149976230">
          <w:marLeft w:val="0"/>
          <w:marRight w:val="0"/>
          <w:marTop w:val="0"/>
          <w:marBottom w:val="0"/>
          <w:divBdr>
            <w:top w:val="none" w:sz="0" w:space="0" w:color="auto"/>
            <w:left w:val="none" w:sz="0" w:space="0" w:color="auto"/>
            <w:bottom w:val="none" w:sz="0" w:space="0" w:color="auto"/>
            <w:right w:val="none" w:sz="0" w:space="0" w:color="auto"/>
          </w:divBdr>
        </w:div>
        <w:div w:id="170141540">
          <w:marLeft w:val="0"/>
          <w:marRight w:val="0"/>
          <w:marTop w:val="0"/>
          <w:marBottom w:val="0"/>
          <w:divBdr>
            <w:top w:val="none" w:sz="0" w:space="0" w:color="auto"/>
            <w:left w:val="none" w:sz="0" w:space="0" w:color="auto"/>
            <w:bottom w:val="none" w:sz="0" w:space="0" w:color="auto"/>
            <w:right w:val="none" w:sz="0" w:space="0" w:color="auto"/>
          </w:divBdr>
        </w:div>
        <w:div w:id="864368222">
          <w:marLeft w:val="0"/>
          <w:marRight w:val="0"/>
          <w:marTop w:val="0"/>
          <w:marBottom w:val="0"/>
          <w:divBdr>
            <w:top w:val="none" w:sz="0" w:space="0" w:color="auto"/>
            <w:left w:val="none" w:sz="0" w:space="0" w:color="auto"/>
            <w:bottom w:val="none" w:sz="0" w:space="0" w:color="auto"/>
            <w:right w:val="none" w:sz="0" w:space="0" w:color="auto"/>
          </w:divBdr>
        </w:div>
        <w:div w:id="1547135056">
          <w:marLeft w:val="0"/>
          <w:marRight w:val="0"/>
          <w:marTop w:val="0"/>
          <w:marBottom w:val="0"/>
          <w:divBdr>
            <w:top w:val="none" w:sz="0" w:space="0" w:color="auto"/>
            <w:left w:val="none" w:sz="0" w:space="0" w:color="auto"/>
            <w:bottom w:val="none" w:sz="0" w:space="0" w:color="auto"/>
            <w:right w:val="none" w:sz="0" w:space="0" w:color="auto"/>
          </w:divBdr>
        </w:div>
        <w:div w:id="1940066129">
          <w:marLeft w:val="0"/>
          <w:marRight w:val="0"/>
          <w:marTop w:val="0"/>
          <w:marBottom w:val="0"/>
          <w:divBdr>
            <w:top w:val="none" w:sz="0" w:space="0" w:color="auto"/>
            <w:left w:val="none" w:sz="0" w:space="0" w:color="auto"/>
            <w:bottom w:val="none" w:sz="0" w:space="0" w:color="auto"/>
            <w:right w:val="none" w:sz="0" w:space="0" w:color="auto"/>
          </w:divBdr>
        </w:div>
        <w:div w:id="480385193">
          <w:marLeft w:val="0"/>
          <w:marRight w:val="0"/>
          <w:marTop w:val="0"/>
          <w:marBottom w:val="0"/>
          <w:divBdr>
            <w:top w:val="none" w:sz="0" w:space="0" w:color="auto"/>
            <w:left w:val="none" w:sz="0" w:space="0" w:color="auto"/>
            <w:bottom w:val="none" w:sz="0" w:space="0" w:color="auto"/>
            <w:right w:val="none" w:sz="0" w:space="0" w:color="auto"/>
          </w:divBdr>
        </w:div>
        <w:div w:id="670643290">
          <w:marLeft w:val="0"/>
          <w:marRight w:val="0"/>
          <w:marTop w:val="0"/>
          <w:marBottom w:val="0"/>
          <w:divBdr>
            <w:top w:val="none" w:sz="0" w:space="0" w:color="auto"/>
            <w:left w:val="none" w:sz="0" w:space="0" w:color="auto"/>
            <w:bottom w:val="none" w:sz="0" w:space="0" w:color="auto"/>
            <w:right w:val="none" w:sz="0" w:space="0" w:color="auto"/>
          </w:divBdr>
        </w:div>
        <w:div w:id="29033056">
          <w:marLeft w:val="0"/>
          <w:marRight w:val="0"/>
          <w:marTop w:val="0"/>
          <w:marBottom w:val="0"/>
          <w:divBdr>
            <w:top w:val="none" w:sz="0" w:space="0" w:color="auto"/>
            <w:left w:val="none" w:sz="0" w:space="0" w:color="auto"/>
            <w:bottom w:val="none" w:sz="0" w:space="0" w:color="auto"/>
            <w:right w:val="none" w:sz="0" w:space="0" w:color="auto"/>
          </w:divBdr>
        </w:div>
        <w:div w:id="739064282">
          <w:marLeft w:val="0"/>
          <w:marRight w:val="0"/>
          <w:marTop w:val="0"/>
          <w:marBottom w:val="0"/>
          <w:divBdr>
            <w:top w:val="none" w:sz="0" w:space="0" w:color="auto"/>
            <w:left w:val="none" w:sz="0" w:space="0" w:color="auto"/>
            <w:bottom w:val="none" w:sz="0" w:space="0" w:color="auto"/>
            <w:right w:val="none" w:sz="0" w:space="0" w:color="auto"/>
          </w:divBdr>
        </w:div>
        <w:div w:id="1948853559">
          <w:marLeft w:val="0"/>
          <w:marRight w:val="0"/>
          <w:marTop w:val="0"/>
          <w:marBottom w:val="0"/>
          <w:divBdr>
            <w:top w:val="none" w:sz="0" w:space="0" w:color="auto"/>
            <w:left w:val="none" w:sz="0" w:space="0" w:color="auto"/>
            <w:bottom w:val="none" w:sz="0" w:space="0" w:color="auto"/>
            <w:right w:val="none" w:sz="0" w:space="0" w:color="auto"/>
          </w:divBdr>
        </w:div>
        <w:div w:id="924650906">
          <w:marLeft w:val="0"/>
          <w:marRight w:val="0"/>
          <w:marTop w:val="0"/>
          <w:marBottom w:val="0"/>
          <w:divBdr>
            <w:top w:val="none" w:sz="0" w:space="0" w:color="auto"/>
            <w:left w:val="none" w:sz="0" w:space="0" w:color="auto"/>
            <w:bottom w:val="none" w:sz="0" w:space="0" w:color="auto"/>
            <w:right w:val="none" w:sz="0" w:space="0" w:color="auto"/>
          </w:divBdr>
        </w:div>
        <w:div w:id="1559895486">
          <w:marLeft w:val="0"/>
          <w:marRight w:val="0"/>
          <w:marTop w:val="0"/>
          <w:marBottom w:val="0"/>
          <w:divBdr>
            <w:top w:val="none" w:sz="0" w:space="0" w:color="auto"/>
            <w:left w:val="none" w:sz="0" w:space="0" w:color="auto"/>
            <w:bottom w:val="none" w:sz="0" w:space="0" w:color="auto"/>
            <w:right w:val="none" w:sz="0" w:space="0" w:color="auto"/>
          </w:divBdr>
        </w:div>
        <w:div w:id="141393872">
          <w:marLeft w:val="0"/>
          <w:marRight w:val="0"/>
          <w:marTop w:val="0"/>
          <w:marBottom w:val="0"/>
          <w:divBdr>
            <w:top w:val="none" w:sz="0" w:space="0" w:color="auto"/>
            <w:left w:val="none" w:sz="0" w:space="0" w:color="auto"/>
            <w:bottom w:val="none" w:sz="0" w:space="0" w:color="auto"/>
            <w:right w:val="none" w:sz="0" w:space="0" w:color="auto"/>
          </w:divBdr>
        </w:div>
        <w:div w:id="2069185727">
          <w:marLeft w:val="0"/>
          <w:marRight w:val="0"/>
          <w:marTop w:val="0"/>
          <w:marBottom w:val="0"/>
          <w:divBdr>
            <w:top w:val="none" w:sz="0" w:space="0" w:color="auto"/>
            <w:left w:val="none" w:sz="0" w:space="0" w:color="auto"/>
            <w:bottom w:val="none" w:sz="0" w:space="0" w:color="auto"/>
            <w:right w:val="none" w:sz="0" w:space="0" w:color="auto"/>
          </w:divBdr>
        </w:div>
        <w:div w:id="6056810">
          <w:marLeft w:val="0"/>
          <w:marRight w:val="0"/>
          <w:marTop w:val="0"/>
          <w:marBottom w:val="0"/>
          <w:divBdr>
            <w:top w:val="none" w:sz="0" w:space="0" w:color="auto"/>
            <w:left w:val="none" w:sz="0" w:space="0" w:color="auto"/>
            <w:bottom w:val="none" w:sz="0" w:space="0" w:color="auto"/>
            <w:right w:val="none" w:sz="0" w:space="0" w:color="auto"/>
          </w:divBdr>
        </w:div>
        <w:div w:id="1671255441">
          <w:marLeft w:val="0"/>
          <w:marRight w:val="0"/>
          <w:marTop w:val="0"/>
          <w:marBottom w:val="0"/>
          <w:divBdr>
            <w:top w:val="none" w:sz="0" w:space="0" w:color="auto"/>
            <w:left w:val="none" w:sz="0" w:space="0" w:color="auto"/>
            <w:bottom w:val="none" w:sz="0" w:space="0" w:color="auto"/>
            <w:right w:val="none" w:sz="0" w:space="0" w:color="auto"/>
          </w:divBdr>
        </w:div>
        <w:div w:id="1111634661">
          <w:marLeft w:val="0"/>
          <w:marRight w:val="0"/>
          <w:marTop w:val="0"/>
          <w:marBottom w:val="0"/>
          <w:divBdr>
            <w:top w:val="none" w:sz="0" w:space="0" w:color="auto"/>
            <w:left w:val="none" w:sz="0" w:space="0" w:color="auto"/>
            <w:bottom w:val="none" w:sz="0" w:space="0" w:color="auto"/>
            <w:right w:val="none" w:sz="0" w:space="0" w:color="auto"/>
          </w:divBdr>
        </w:div>
        <w:div w:id="4896188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385760656">
          <w:marLeft w:val="0"/>
          <w:marRight w:val="0"/>
          <w:marTop w:val="0"/>
          <w:marBottom w:val="0"/>
          <w:divBdr>
            <w:top w:val="none" w:sz="0" w:space="0" w:color="auto"/>
            <w:left w:val="none" w:sz="0" w:space="0" w:color="auto"/>
            <w:bottom w:val="none" w:sz="0" w:space="0" w:color="auto"/>
            <w:right w:val="none" w:sz="0" w:space="0" w:color="auto"/>
          </w:divBdr>
        </w:div>
        <w:div w:id="537359640">
          <w:marLeft w:val="0"/>
          <w:marRight w:val="0"/>
          <w:marTop w:val="0"/>
          <w:marBottom w:val="0"/>
          <w:divBdr>
            <w:top w:val="none" w:sz="0" w:space="0" w:color="auto"/>
            <w:left w:val="none" w:sz="0" w:space="0" w:color="auto"/>
            <w:bottom w:val="none" w:sz="0" w:space="0" w:color="auto"/>
            <w:right w:val="none" w:sz="0" w:space="0" w:color="auto"/>
          </w:divBdr>
        </w:div>
        <w:div w:id="869993469">
          <w:marLeft w:val="0"/>
          <w:marRight w:val="0"/>
          <w:marTop w:val="0"/>
          <w:marBottom w:val="0"/>
          <w:divBdr>
            <w:top w:val="none" w:sz="0" w:space="0" w:color="auto"/>
            <w:left w:val="none" w:sz="0" w:space="0" w:color="auto"/>
            <w:bottom w:val="none" w:sz="0" w:space="0" w:color="auto"/>
            <w:right w:val="none" w:sz="0" w:space="0" w:color="auto"/>
          </w:divBdr>
        </w:div>
        <w:div w:id="1594464">
          <w:marLeft w:val="0"/>
          <w:marRight w:val="0"/>
          <w:marTop w:val="0"/>
          <w:marBottom w:val="0"/>
          <w:divBdr>
            <w:top w:val="none" w:sz="0" w:space="0" w:color="auto"/>
            <w:left w:val="none" w:sz="0" w:space="0" w:color="auto"/>
            <w:bottom w:val="none" w:sz="0" w:space="0" w:color="auto"/>
            <w:right w:val="none" w:sz="0" w:space="0" w:color="auto"/>
          </w:divBdr>
        </w:div>
      </w:divsChild>
    </w:div>
    <w:div w:id="658461789">
      <w:bodyDiv w:val="1"/>
      <w:marLeft w:val="0"/>
      <w:marRight w:val="0"/>
      <w:marTop w:val="0"/>
      <w:marBottom w:val="0"/>
      <w:divBdr>
        <w:top w:val="none" w:sz="0" w:space="0" w:color="auto"/>
        <w:left w:val="none" w:sz="0" w:space="0" w:color="auto"/>
        <w:bottom w:val="none" w:sz="0" w:space="0" w:color="auto"/>
        <w:right w:val="none" w:sz="0" w:space="0" w:color="auto"/>
      </w:divBdr>
    </w:div>
    <w:div w:id="753865193">
      <w:bodyDiv w:val="1"/>
      <w:marLeft w:val="0"/>
      <w:marRight w:val="0"/>
      <w:marTop w:val="0"/>
      <w:marBottom w:val="0"/>
      <w:divBdr>
        <w:top w:val="none" w:sz="0" w:space="0" w:color="auto"/>
        <w:left w:val="none" w:sz="0" w:space="0" w:color="auto"/>
        <w:bottom w:val="none" w:sz="0" w:space="0" w:color="auto"/>
        <w:right w:val="none" w:sz="0" w:space="0" w:color="auto"/>
      </w:divBdr>
    </w:div>
    <w:div w:id="839077617">
      <w:bodyDiv w:val="1"/>
      <w:marLeft w:val="0"/>
      <w:marRight w:val="0"/>
      <w:marTop w:val="0"/>
      <w:marBottom w:val="0"/>
      <w:divBdr>
        <w:top w:val="none" w:sz="0" w:space="0" w:color="auto"/>
        <w:left w:val="none" w:sz="0" w:space="0" w:color="auto"/>
        <w:bottom w:val="none" w:sz="0" w:space="0" w:color="auto"/>
        <w:right w:val="none" w:sz="0" w:space="0" w:color="auto"/>
      </w:divBdr>
      <w:divsChild>
        <w:div w:id="105203715">
          <w:marLeft w:val="0"/>
          <w:marRight w:val="0"/>
          <w:marTop w:val="0"/>
          <w:marBottom w:val="0"/>
          <w:divBdr>
            <w:top w:val="none" w:sz="0" w:space="0" w:color="auto"/>
            <w:left w:val="none" w:sz="0" w:space="0" w:color="auto"/>
            <w:bottom w:val="none" w:sz="0" w:space="0" w:color="auto"/>
            <w:right w:val="none" w:sz="0" w:space="0" w:color="auto"/>
          </w:divBdr>
        </w:div>
        <w:div w:id="1078986179">
          <w:marLeft w:val="0"/>
          <w:marRight w:val="0"/>
          <w:marTop w:val="0"/>
          <w:marBottom w:val="0"/>
          <w:divBdr>
            <w:top w:val="none" w:sz="0" w:space="0" w:color="auto"/>
            <w:left w:val="none" w:sz="0" w:space="0" w:color="auto"/>
            <w:bottom w:val="none" w:sz="0" w:space="0" w:color="auto"/>
            <w:right w:val="none" w:sz="0" w:space="0" w:color="auto"/>
          </w:divBdr>
        </w:div>
        <w:div w:id="501354112">
          <w:marLeft w:val="0"/>
          <w:marRight w:val="0"/>
          <w:marTop w:val="0"/>
          <w:marBottom w:val="0"/>
          <w:divBdr>
            <w:top w:val="none" w:sz="0" w:space="0" w:color="auto"/>
            <w:left w:val="none" w:sz="0" w:space="0" w:color="auto"/>
            <w:bottom w:val="none" w:sz="0" w:space="0" w:color="auto"/>
            <w:right w:val="none" w:sz="0" w:space="0" w:color="auto"/>
          </w:divBdr>
        </w:div>
        <w:div w:id="1598514063">
          <w:marLeft w:val="0"/>
          <w:marRight w:val="0"/>
          <w:marTop w:val="0"/>
          <w:marBottom w:val="0"/>
          <w:divBdr>
            <w:top w:val="none" w:sz="0" w:space="0" w:color="auto"/>
            <w:left w:val="none" w:sz="0" w:space="0" w:color="auto"/>
            <w:bottom w:val="none" w:sz="0" w:space="0" w:color="auto"/>
            <w:right w:val="none" w:sz="0" w:space="0" w:color="auto"/>
          </w:divBdr>
        </w:div>
        <w:div w:id="106656087">
          <w:marLeft w:val="0"/>
          <w:marRight w:val="0"/>
          <w:marTop w:val="0"/>
          <w:marBottom w:val="0"/>
          <w:divBdr>
            <w:top w:val="none" w:sz="0" w:space="0" w:color="auto"/>
            <w:left w:val="none" w:sz="0" w:space="0" w:color="auto"/>
            <w:bottom w:val="none" w:sz="0" w:space="0" w:color="auto"/>
            <w:right w:val="none" w:sz="0" w:space="0" w:color="auto"/>
          </w:divBdr>
        </w:div>
        <w:div w:id="950936958">
          <w:marLeft w:val="0"/>
          <w:marRight w:val="0"/>
          <w:marTop w:val="0"/>
          <w:marBottom w:val="0"/>
          <w:divBdr>
            <w:top w:val="none" w:sz="0" w:space="0" w:color="auto"/>
            <w:left w:val="none" w:sz="0" w:space="0" w:color="auto"/>
            <w:bottom w:val="none" w:sz="0" w:space="0" w:color="auto"/>
            <w:right w:val="none" w:sz="0" w:space="0" w:color="auto"/>
          </w:divBdr>
        </w:div>
        <w:div w:id="1597013270">
          <w:marLeft w:val="0"/>
          <w:marRight w:val="0"/>
          <w:marTop w:val="0"/>
          <w:marBottom w:val="0"/>
          <w:divBdr>
            <w:top w:val="none" w:sz="0" w:space="0" w:color="auto"/>
            <w:left w:val="none" w:sz="0" w:space="0" w:color="auto"/>
            <w:bottom w:val="none" w:sz="0" w:space="0" w:color="auto"/>
            <w:right w:val="none" w:sz="0" w:space="0" w:color="auto"/>
          </w:divBdr>
        </w:div>
        <w:div w:id="1819573734">
          <w:marLeft w:val="0"/>
          <w:marRight w:val="0"/>
          <w:marTop w:val="0"/>
          <w:marBottom w:val="0"/>
          <w:divBdr>
            <w:top w:val="none" w:sz="0" w:space="0" w:color="auto"/>
            <w:left w:val="none" w:sz="0" w:space="0" w:color="auto"/>
            <w:bottom w:val="none" w:sz="0" w:space="0" w:color="auto"/>
            <w:right w:val="none" w:sz="0" w:space="0" w:color="auto"/>
          </w:divBdr>
        </w:div>
        <w:div w:id="559023047">
          <w:marLeft w:val="0"/>
          <w:marRight w:val="0"/>
          <w:marTop w:val="0"/>
          <w:marBottom w:val="0"/>
          <w:divBdr>
            <w:top w:val="none" w:sz="0" w:space="0" w:color="auto"/>
            <w:left w:val="none" w:sz="0" w:space="0" w:color="auto"/>
            <w:bottom w:val="none" w:sz="0" w:space="0" w:color="auto"/>
            <w:right w:val="none" w:sz="0" w:space="0" w:color="auto"/>
          </w:divBdr>
        </w:div>
        <w:div w:id="1963878669">
          <w:marLeft w:val="0"/>
          <w:marRight w:val="0"/>
          <w:marTop w:val="0"/>
          <w:marBottom w:val="0"/>
          <w:divBdr>
            <w:top w:val="none" w:sz="0" w:space="0" w:color="auto"/>
            <w:left w:val="none" w:sz="0" w:space="0" w:color="auto"/>
            <w:bottom w:val="none" w:sz="0" w:space="0" w:color="auto"/>
            <w:right w:val="none" w:sz="0" w:space="0" w:color="auto"/>
          </w:divBdr>
        </w:div>
        <w:div w:id="818301239">
          <w:marLeft w:val="0"/>
          <w:marRight w:val="0"/>
          <w:marTop w:val="0"/>
          <w:marBottom w:val="0"/>
          <w:divBdr>
            <w:top w:val="none" w:sz="0" w:space="0" w:color="auto"/>
            <w:left w:val="none" w:sz="0" w:space="0" w:color="auto"/>
            <w:bottom w:val="none" w:sz="0" w:space="0" w:color="auto"/>
            <w:right w:val="none" w:sz="0" w:space="0" w:color="auto"/>
          </w:divBdr>
        </w:div>
        <w:div w:id="1739747418">
          <w:marLeft w:val="0"/>
          <w:marRight w:val="0"/>
          <w:marTop w:val="0"/>
          <w:marBottom w:val="0"/>
          <w:divBdr>
            <w:top w:val="none" w:sz="0" w:space="0" w:color="auto"/>
            <w:left w:val="none" w:sz="0" w:space="0" w:color="auto"/>
            <w:bottom w:val="none" w:sz="0" w:space="0" w:color="auto"/>
            <w:right w:val="none" w:sz="0" w:space="0" w:color="auto"/>
          </w:divBdr>
        </w:div>
        <w:div w:id="1349984635">
          <w:marLeft w:val="0"/>
          <w:marRight w:val="0"/>
          <w:marTop w:val="0"/>
          <w:marBottom w:val="0"/>
          <w:divBdr>
            <w:top w:val="none" w:sz="0" w:space="0" w:color="auto"/>
            <w:left w:val="none" w:sz="0" w:space="0" w:color="auto"/>
            <w:bottom w:val="none" w:sz="0" w:space="0" w:color="auto"/>
            <w:right w:val="none" w:sz="0" w:space="0" w:color="auto"/>
          </w:divBdr>
        </w:div>
        <w:div w:id="79522327">
          <w:marLeft w:val="0"/>
          <w:marRight w:val="0"/>
          <w:marTop w:val="0"/>
          <w:marBottom w:val="0"/>
          <w:divBdr>
            <w:top w:val="none" w:sz="0" w:space="0" w:color="auto"/>
            <w:left w:val="none" w:sz="0" w:space="0" w:color="auto"/>
            <w:bottom w:val="none" w:sz="0" w:space="0" w:color="auto"/>
            <w:right w:val="none" w:sz="0" w:space="0" w:color="auto"/>
          </w:divBdr>
        </w:div>
        <w:div w:id="641038855">
          <w:marLeft w:val="0"/>
          <w:marRight w:val="0"/>
          <w:marTop w:val="0"/>
          <w:marBottom w:val="0"/>
          <w:divBdr>
            <w:top w:val="none" w:sz="0" w:space="0" w:color="auto"/>
            <w:left w:val="none" w:sz="0" w:space="0" w:color="auto"/>
            <w:bottom w:val="none" w:sz="0" w:space="0" w:color="auto"/>
            <w:right w:val="none" w:sz="0" w:space="0" w:color="auto"/>
          </w:divBdr>
        </w:div>
        <w:div w:id="327488115">
          <w:marLeft w:val="0"/>
          <w:marRight w:val="0"/>
          <w:marTop w:val="0"/>
          <w:marBottom w:val="0"/>
          <w:divBdr>
            <w:top w:val="none" w:sz="0" w:space="0" w:color="auto"/>
            <w:left w:val="none" w:sz="0" w:space="0" w:color="auto"/>
            <w:bottom w:val="none" w:sz="0" w:space="0" w:color="auto"/>
            <w:right w:val="none" w:sz="0" w:space="0" w:color="auto"/>
          </w:divBdr>
        </w:div>
        <w:div w:id="1317879159">
          <w:marLeft w:val="0"/>
          <w:marRight w:val="0"/>
          <w:marTop w:val="0"/>
          <w:marBottom w:val="0"/>
          <w:divBdr>
            <w:top w:val="none" w:sz="0" w:space="0" w:color="auto"/>
            <w:left w:val="none" w:sz="0" w:space="0" w:color="auto"/>
            <w:bottom w:val="none" w:sz="0" w:space="0" w:color="auto"/>
            <w:right w:val="none" w:sz="0" w:space="0" w:color="auto"/>
          </w:divBdr>
        </w:div>
        <w:div w:id="570042234">
          <w:marLeft w:val="0"/>
          <w:marRight w:val="0"/>
          <w:marTop w:val="0"/>
          <w:marBottom w:val="0"/>
          <w:divBdr>
            <w:top w:val="none" w:sz="0" w:space="0" w:color="auto"/>
            <w:left w:val="none" w:sz="0" w:space="0" w:color="auto"/>
            <w:bottom w:val="none" w:sz="0" w:space="0" w:color="auto"/>
            <w:right w:val="none" w:sz="0" w:space="0" w:color="auto"/>
          </w:divBdr>
        </w:div>
        <w:div w:id="122234220">
          <w:marLeft w:val="0"/>
          <w:marRight w:val="0"/>
          <w:marTop w:val="0"/>
          <w:marBottom w:val="0"/>
          <w:divBdr>
            <w:top w:val="none" w:sz="0" w:space="0" w:color="auto"/>
            <w:left w:val="none" w:sz="0" w:space="0" w:color="auto"/>
            <w:bottom w:val="none" w:sz="0" w:space="0" w:color="auto"/>
            <w:right w:val="none" w:sz="0" w:space="0" w:color="auto"/>
          </w:divBdr>
        </w:div>
        <w:div w:id="1010832576">
          <w:marLeft w:val="0"/>
          <w:marRight w:val="0"/>
          <w:marTop w:val="0"/>
          <w:marBottom w:val="0"/>
          <w:divBdr>
            <w:top w:val="none" w:sz="0" w:space="0" w:color="auto"/>
            <w:left w:val="none" w:sz="0" w:space="0" w:color="auto"/>
            <w:bottom w:val="none" w:sz="0" w:space="0" w:color="auto"/>
            <w:right w:val="none" w:sz="0" w:space="0" w:color="auto"/>
          </w:divBdr>
        </w:div>
        <w:div w:id="718437759">
          <w:marLeft w:val="0"/>
          <w:marRight w:val="0"/>
          <w:marTop w:val="0"/>
          <w:marBottom w:val="0"/>
          <w:divBdr>
            <w:top w:val="none" w:sz="0" w:space="0" w:color="auto"/>
            <w:left w:val="none" w:sz="0" w:space="0" w:color="auto"/>
            <w:bottom w:val="none" w:sz="0" w:space="0" w:color="auto"/>
            <w:right w:val="none" w:sz="0" w:space="0" w:color="auto"/>
          </w:divBdr>
        </w:div>
        <w:div w:id="637151259">
          <w:marLeft w:val="0"/>
          <w:marRight w:val="0"/>
          <w:marTop w:val="0"/>
          <w:marBottom w:val="0"/>
          <w:divBdr>
            <w:top w:val="none" w:sz="0" w:space="0" w:color="auto"/>
            <w:left w:val="none" w:sz="0" w:space="0" w:color="auto"/>
            <w:bottom w:val="none" w:sz="0" w:space="0" w:color="auto"/>
            <w:right w:val="none" w:sz="0" w:space="0" w:color="auto"/>
          </w:divBdr>
        </w:div>
        <w:div w:id="973759295">
          <w:marLeft w:val="0"/>
          <w:marRight w:val="0"/>
          <w:marTop w:val="0"/>
          <w:marBottom w:val="0"/>
          <w:divBdr>
            <w:top w:val="none" w:sz="0" w:space="0" w:color="auto"/>
            <w:left w:val="none" w:sz="0" w:space="0" w:color="auto"/>
            <w:bottom w:val="none" w:sz="0" w:space="0" w:color="auto"/>
            <w:right w:val="none" w:sz="0" w:space="0" w:color="auto"/>
          </w:divBdr>
        </w:div>
        <w:div w:id="361051854">
          <w:marLeft w:val="0"/>
          <w:marRight w:val="0"/>
          <w:marTop w:val="0"/>
          <w:marBottom w:val="0"/>
          <w:divBdr>
            <w:top w:val="none" w:sz="0" w:space="0" w:color="auto"/>
            <w:left w:val="none" w:sz="0" w:space="0" w:color="auto"/>
            <w:bottom w:val="none" w:sz="0" w:space="0" w:color="auto"/>
            <w:right w:val="none" w:sz="0" w:space="0" w:color="auto"/>
          </w:divBdr>
        </w:div>
        <w:div w:id="637951711">
          <w:marLeft w:val="0"/>
          <w:marRight w:val="0"/>
          <w:marTop w:val="0"/>
          <w:marBottom w:val="0"/>
          <w:divBdr>
            <w:top w:val="none" w:sz="0" w:space="0" w:color="auto"/>
            <w:left w:val="none" w:sz="0" w:space="0" w:color="auto"/>
            <w:bottom w:val="none" w:sz="0" w:space="0" w:color="auto"/>
            <w:right w:val="none" w:sz="0" w:space="0" w:color="auto"/>
          </w:divBdr>
        </w:div>
        <w:div w:id="840318803">
          <w:marLeft w:val="0"/>
          <w:marRight w:val="0"/>
          <w:marTop w:val="0"/>
          <w:marBottom w:val="0"/>
          <w:divBdr>
            <w:top w:val="none" w:sz="0" w:space="0" w:color="auto"/>
            <w:left w:val="none" w:sz="0" w:space="0" w:color="auto"/>
            <w:bottom w:val="none" w:sz="0" w:space="0" w:color="auto"/>
            <w:right w:val="none" w:sz="0" w:space="0" w:color="auto"/>
          </w:divBdr>
        </w:div>
        <w:div w:id="2119643004">
          <w:marLeft w:val="0"/>
          <w:marRight w:val="0"/>
          <w:marTop w:val="0"/>
          <w:marBottom w:val="0"/>
          <w:divBdr>
            <w:top w:val="none" w:sz="0" w:space="0" w:color="auto"/>
            <w:left w:val="none" w:sz="0" w:space="0" w:color="auto"/>
            <w:bottom w:val="none" w:sz="0" w:space="0" w:color="auto"/>
            <w:right w:val="none" w:sz="0" w:space="0" w:color="auto"/>
          </w:divBdr>
        </w:div>
      </w:divsChild>
    </w:div>
    <w:div w:id="949894101">
      <w:bodyDiv w:val="1"/>
      <w:marLeft w:val="0"/>
      <w:marRight w:val="0"/>
      <w:marTop w:val="0"/>
      <w:marBottom w:val="0"/>
      <w:divBdr>
        <w:top w:val="none" w:sz="0" w:space="0" w:color="auto"/>
        <w:left w:val="none" w:sz="0" w:space="0" w:color="auto"/>
        <w:bottom w:val="none" w:sz="0" w:space="0" w:color="auto"/>
        <w:right w:val="none" w:sz="0" w:space="0" w:color="auto"/>
      </w:divBdr>
    </w:div>
    <w:div w:id="1543639486">
      <w:bodyDiv w:val="1"/>
      <w:marLeft w:val="0"/>
      <w:marRight w:val="0"/>
      <w:marTop w:val="0"/>
      <w:marBottom w:val="0"/>
      <w:divBdr>
        <w:top w:val="none" w:sz="0" w:space="0" w:color="auto"/>
        <w:left w:val="none" w:sz="0" w:space="0" w:color="auto"/>
        <w:bottom w:val="none" w:sz="0" w:space="0" w:color="auto"/>
        <w:right w:val="none" w:sz="0" w:space="0" w:color="auto"/>
      </w:divBdr>
    </w:div>
    <w:div w:id="1669747892">
      <w:bodyDiv w:val="1"/>
      <w:marLeft w:val="0"/>
      <w:marRight w:val="0"/>
      <w:marTop w:val="0"/>
      <w:marBottom w:val="0"/>
      <w:divBdr>
        <w:top w:val="none" w:sz="0" w:space="0" w:color="auto"/>
        <w:left w:val="none" w:sz="0" w:space="0" w:color="auto"/>
        <w:bottom w:val="none" w:sz="0" w:space="0" w:color="auto"/>
        <w:right w:val="none" w:sz="0" w:space="0" w:color="auto"/>
      </w:divBdr>
      <w:divsChild>
        <w:div w:id="45186452">
          <w:marLeft w:val="0"/>
          <w:marRight w:val="0"/>
          <w:marTop w:val="0"/>
          <w:marBottom w:val="0"/>
          <w:divBdr>
            <w:top w:val="none" w:sz="0" w:space="0" w:color="auto"/>
            <w:left w:val="none" w:sz="0" w:space="0" w:color="auto"/>
            <w:bottom w:val="none" w:sz="0" w:space="0" w:color="auto"/>
            <w:right w:val="none" w:sz="0" w:space="0" w:color="auto"/>
          </w:divBdr>
        </w:div>
        <w:div w:id="1428043895">
          <w:marLeft w:val="0"/>
          <w:marRight w:val="0"/>
          <w:marTop w:val="0"/>
          <w:marBottom w:val="0"/>
          <w:divBdr>
            <w:top w:val="none" w:sz="0" w:space="0" w:color="auto"/>
            <w:left w:val="none" w:sz="0" w:space="0" w:color="auto"/>
            <w:bottom w:val="none" w:sz="0" w:space="0" w:color="auto"/>
            <w:right w:val="none" w:sz="0" w:space="0" w:color="auto"/>
          </w:divBdr>
        </w:div>
        <w:div w:id="884945482">
          <w:marLeft w:val="0"/>
          <w:marRight w:val="0"/>
          <w:marTop w:val="0"/>
          <w:marBottom w:val="0"/>
          <w:divBdr>
            <w:top w:val="none" w:sz="0" w:space="0" w:color="auto"/>
            <w:left w:val="none" w:sz="0" w:space="0" w:color="auto"/>
            <w:bottom w:val="none" w:sz="0" w:space="0" w:color="auto"/>
            <w:right w:val="none" w:sz="0" w:space="0" w:color="auto"/>
          </w:divBdr>
        </w:div>
        <w:div w:id="1572806936">
          <w:marLeft w:val="0"/>
          <w:marRight w:val="0"/>
          <w:marTop w:val="0"/>
          <w:marBottom w:val="0"/>
          <w:divBdr>
            <w:top w:val="none" w:sz="0" w:space="0" w:color="auto"/>
            <w:left w:val="none" w:sz="0" w:space="0" w:color="auto"/>
            <w:bottom w:val="none" w:sz="0" w:space="0" w:color="auto"/>
            <w:right w:val="none" w:sz="0" w:space="0" w:color="auto"/>
          </w:divBdr>
        </w:div>
        <w:div w:id="684209962">
          <w:marLeft w:val="0"/>
          <w:marRight w:val="0"/>
          <w:marTop w:val="0"/>
          <w:marBottom w:val="0"/>
          <w:divBdr>
            <w:top w:val="none" w:sz="0" w:space="0" w:color="auto"/>
            <w:left w:val="none" w:sz="0" w:space="0" w:color="auto"/>
            <w:bottom w:val="none" w:sz="0" w:space="0" w:color="auto"/>
            <w:right w:val="none" w:sz="0" w:space="0" w:color="auto"/>
          </w:divBdr>
        </w:div>
        <w:div w:id="1737361793">
          <w:marLeft w:val="0"/>
          <w:marRight w:val="0"/>
          <w:marTop w:val="0"/>
          <w:marBottom w:val="0"/>
          <w:divBdr>
            <w:top w:val="none" w:sz="0" w:space="0" w:color="auto"/>
            <w:left w:val="none" w:sz="0" w:space="0" w:color="auto"/>
            <w:bottom w:val="none" w:sz="0" w:space="0" w:color="auto"/>
            <w:right w:val="none" w:sz="0" w:space="0" w:color="auto"/>
          </w:divBdr>
        </w:div>
        <w:div w:id="841317366">
          <w:marLeft w:val="0"/>
          <w:marRight w:val="0"/>
          <w:marTop w:val="0"/>
          <w:marBottom w:val="0"/>
          <w:divBdr>
            <w:top w:val="none" w:sz="0" w:space="0" w:color="auto"/>
            <w:left w:val="none" w:sz="0" w:space="0" w:color="auto"/>
            <w:bottom w:val="none" w:sz="0" w:space="0" w:color="auto"/>
            <w:right w:val="none" w:sz="0" w:space="0" w:color="auto"/>
          </w:divBdr>
        </w:div>
        <w:div w:id="669598343">
          <w:marLeft w:val="0"/>
          <w:marRight w:val="0"/>
          <w:marTop w:val="0"/>
          <w:marBottom w:val="0"/>
          <w:divBdr>
            <w:top w:val="none" w:sz="0" w:space="0" w:color="auto"/>
            <w:left w:val="none" w:sz="0" w:space="0" w:color="auto"/>
            <w:bottom w:val="none" w:sz="0" w:space="0" w:color="auto"/>
            <w:right w:val="none" w:sz="0" w:space="0" w:color="auto"/>
          </w:divBdr>
        </w:div>
        <w:div w:id="1157191403">
          <w:marLeft w:val="0"/>
          <w:marRight w:val="0"/>
          <w:marTop w:val="0"/>
          <w:marBottom w:val="0"/>
          <w:divBdr>
            <w:top w:val="none" w:sz="0" w:space="0" w:color="auto"/>
            <w:left w:val="none" w:sz="0" w:space="0" w:color="auto"/>
            <w:bottom w:val="none" w:sz="0" w:space="0" w:color="auto"/>
            <w:right w:val="none" w:sz="0" w:space="0" w:color="auto"/>
          </w:divBdr>
        </w:div>
        <w:div w:id="374350772">
          <w:marLeft w:val="0"/>
          <w:marRight w:val="0"/>
          <w:marTop w:val="0"/>
          <w:marBottom w:val="0"/>
          <w:divBdr>
            <w:top w:val="none" w:sz="0" w:space="0" w:color="auto"/>
            <w:left w:val="none" w:sz="0" w:space="0" w:color="auto"/>
            <w:bottom w:val="none" w:sz="0" w:space="0" w:color="auto"/>
            <w:right w:val="none" w:sz="0" w:space="0" w:color="auto"/>
          </w:divBdr>
        </w:div>
        <w:div w:id="1314287838">
          <w:marLeft w:val="0"/>
          <w:marRight w:val="0"/>
          <w:marTop w:val="0"/>
          <w:marBottom w:val="0"/>
          <w:divBdr>
            <w:top w:val="none" w:sz="0" w:space="0" w:color="auto"/>
            <w:left w:val="none" w:sz="0" w:space="0" w:color="auto"/>
            <w:bottom w:val="none" w:sz="0" w:space="0" w:color="auto"/>
            <w:right w:val="none" w:sz="0" w:space="0" w:color="auto"/>
          </w:divBdr>
        </w:div>
        <w:div w:id="256793137">
          <w:marLeft w:val="0"/>
          <w:marRight w:val="0"/>
          <w:marTop w:val="0"/>
          <w:marBottom w:val="0"/>
          <w:divBdr>
            <w:top w:val="none" w:sz="0" w:space="0" w:color="auto"/>
            <w:left w:val="none" w:sz="0" w:space="0" w:color="auto"/>
            <w:bottom w:val="none" w:sz="0" w:space="0" w:color="auto"/>
            <w:right w:val="none" w:sz="0" w:space="0" w:color="auto"/>
          </w:divBdr>
        </w:div>
        <w:div w:id="658457894">
          <w:marLeft w:val="0"/>
          <w:marRight w:val="0"/>
          <w:marTop w:val="0"/>
          <w:marBottom w:val="0"/>
          <w:divBdr>
            <w:top w:val="none" w:sz="0" w:space="0" w:color="auto"/>
            <w:left w:val="none" w:sz="0" w:space="0" w:color="auto"/>
            <w:bottom w:val="none" w:sz="0" w:space="0" w:color="auto"/>
            <w:right w:val="none" w:sz="0" w:space="0" w:color="auto"/>
          </w:divBdr>
        </w:div>
        <w:div w:id="1615331819">
          <w:marLeft w:val="0"/>
          <w:marRight w:val="0"/>
          <w:marTop w:val="0"/>
          <w:marBottom w:val="0"/>
          <w:divBdr>
            <w:top w:val="none" w:sz="0" w:space="0" w:color="auto"/>
            <w:left w:val="none" w:sz="0" w:space="0" w:color="auto"/>
            <w:bottom w:val="none" w:sz="0" w:space="0" w:color="auto"/>
            <w:right w:val="none" w:sz="0" w:space="0" w:color="auto"/>
          </w:divBdr>
        </w:div>
        <w:div w:id="739795788">
          <w:marLeft w:val="0"/>
          <w:marRight w:val="0"/>
          <w:marTop w:val="0"/>
          <w:marBottom w:val="0"/>
          <w:divBdr>
            <w:top w:val="none" w:sz="0" w:space="0" w:color="auto"/>
            <w:left w:val="none" w:sz="0" w:space="0" w:color="auto"/>
            <w:bottom w:val="none" w:sz="0" w:space="0" w:color="auto"/>
            <w:right w:val="none" w:sz="0" w:space="0" w:color="auto"/>
          </w:divBdr>
        </w:div>
        <w:div w:id="127407418">
          <w:marLeft w:val="0"/>
          <w:marRight w:val="0"/>
          <w:marTop w:val="0"/>
          <w:marBottom w:val="0"/>
          <w:divBdr>
            <w:top w:val="none" w:sz="0" w:space="0" w:color="auto"/>
            <w:left w:val="none" w:sz="0" w:space="0" w:color="auto"/>
            <w:bottom w:val="none" w:sz="0" w:space="0" w:color="auto"/>
            <w:right w:val="none" w:sz="0" w:space="0" w:color="auto"/>
          </w:divBdr>
        </w:div>
        <w:div w:id="1683124122">
          <w:marLeft w:val="0"/>
          <w:marRight w:val="0"/>
          <w:marTop w:val="0"/>
          <w:marBottom w:val="0"/>
          <w:divBdr>
            <w:top w:val="none" w:sz="0" w:space="0" w:color="auto"/>
            <w:left w:val="none" w:sz="0" w:space="0" w:color="auto"/>
            <w:bottom w:val="none" w:sz="0" w:space="0" w:color="auto"/>
            <w:right w:val="none" w:sz="0" w:space="0" w:color="auto"/>
          </w:divBdr>
        </w:div>
        <w:div w:id="398090351">
          <w:marLeft w:val="0"/>
          <w:marRight w:val="0"/>
          <w:marTop w:val="0"/>
          <w:marBottom w:val="0"/>
          <w:divBdr>
            <w:top w:val="none" w:sz="0" w:space="0" w:color="auto"/>
            <w:left w:val="none" w:sz="0" w:space="0" w:color="auto"/>
            <w:bottom w:val="none" w:sz="0" w:space="0" w:color="auto"/>
            <w:right w:val="none" w:sz="0" w:space="0" w:color="auto"/>
          </w:divBdr>
        </w:div>
        <w:div w:id="437985465">
          <w:marLeft w:val="0"/>
          <w:marRight w:val="0"/>
          <w:marTop w:val="0"/>
          <w:marBottom w:val="0"/>
          <w:divBdr>
            <w:top w:val="none" w:sz="0" w:space="0" w:color="auto"/>
            <w:left w:val="none" w:sz="0" w:space="0" w:color="auto"/>
            <w:bottom w:val="none" w:sz="0" w:space="0" w:color="auto"/>
            <w:right w:val="none" w:sz="0" w:space="0" w:color="auto"/>
          </w:divBdr>
        </w:div>
        <w:div w:id="1655799168">
          <w:marLeft w:val="0"/>
          <w:marRight w:val="0"/>
          <w:marTop w:val="0"/>
          <w:marBottom w:val="0"/>
          <w:divBdr>
            <w:top w:val="none" w:sz="0" w:space="0" w:color="auto"/>
            <w:left w:val="none" w:sz="0" w:space="0" w:color="auto"/>
            <w:bottom w:val="none" w:sz="0" w:space="0" w:color="auto"/>
            <w:right w:val="none" w:sz="0" w:space="0" w:color="auto"/>
          </w:divBdr>
        </w:div>
        <w:div w:id="1371102292">
          <w:marLeft w:val="0"/>
          <w:marRight w:val="0"/>
          <w:marTop w:val="0"/>
          <w:marBottom w:val="0"/>
          <w:divBdr>
            <w:top w:val="none" w:sz="0" w:space="0" w:color="auto"/>
            <w:left w:val="none" w:sz="0" w:space="0" w:color="auto"/>
            <w:bottom w:val="none" w:sz="0" w:space="0" w:color="auto"/>
            <w:right w:val="none" w:sz="0" w:space="0" w:color="auto"/>
          </w:divBdr>
        </w:div>
        <w:div w:id="546180949">
          <w:marLeft w:val="0"/>
          <w:marRight w:val="0"/>
          <w:marTop w:val="0"/>
          <w:marBottom w:val="0"/>
          <w:divBdr>
            <w:top w:val="none" w:sz="0" w:space="0" w:color="auto"/>
            <w:left w:val="none" w:sz="0" w:space="0" w:color="auto"/>
            <w:bottom w:val="none" w:sz="0" w:space="0" w:color="auto"/>
            <w:right w:val="none" w:sz="0" w:space="0" w:color="auto"/>
          </w:divBdr>
        </w:div>
        <w:div w:id="793912016">
          <w:marLeft w:val="0"/>
          <w:marRight w:val="0"/>
          <w:marTop w:val="0"/>
          <w:marBottom w:val="0"/>
          <w:divBdr>
            <w:top w:val="none" w:sz="0" w:space="0" w:color="auto"/>
            <w:left w:val="none" w:sz="0" w:space="0" w:color="auto"/>
            <w:bottom w:val="none" w:sz="0" w:space="0" w:color="auto"/>
            <w:right w:val="none" w:sz="0" w:space="0" w:color="auto"/>
          </w:divBdr>
        </w:div>
        <w:div w:id="154225339">
          <w:marLeft w:val="0"/>
          <w:marRight w:val="0"/>
          <w:marTop w:val="0"/>
          <w:marBottom w:val="0"/>
          <w:divBdr>
            <w:top w:val="none" w:sz="0" w:space="0" w:color="auto"/>
            <w:left w:val="none" w:sz="0" w:space="0" w:color="auto"/>
            <w:bottom w:val="none" w:sz="0" w:space="0" w:color="auto"/>
            <w:right w:val="none" w:sz="0" w:space="0" w:color="auto"/>
          </w:divBdr>
        </w:div>
        <w:div w:id="22052067">
          <w:marLeft w:val="0"/>
          <w:marRight w:val="0"/>
          <w:marTop w:val="0"/>
          <w:marBottom w:val="0"/>
          <w:divBdr>
            <w:top w:val="none" w:sz="0" w:space="0" w:color="auto"/>
            <w:left w:val="none" w:sz="0" w:space="0" w:color="auto"/>
            <w:bottom w:val="none" w:sz="0" w:space="0" w:color="auto"/>
            <w:right w:val="none" w:sz="0" w:space="0" w:color="auto"/>
          </w:divBdr>
        </w:div>
        <w:div w:id="1286084978">
          <w:marLeft w:val="0"/>
          <w:marRight w:val="0"/>
          <w:marTop w:val="0"/>
          <w:marBottom w:val="0"/>
          <w:divBdr>
            <w:top w:val="none" w:sz="0" w:space="0" w:color="auto"/>
            <w:left w:val="none" w:sz="0" w:space="0" w:color="auto"/>
            <w:bottom w:val="none" w:sz="0" w:space="0" w:color="auto"/>
            <w:right w:val="none" w:sz="0" w:space="0" w:color="auto"/>
          </w:divBdr>
        </w:div>
        <w:div w:id="867989530">
          <w:marLeft w:val="0"/>
          <w:marRight w:val="0"/>
          <w:marTop w:val="0"/>
          <w:marBottom w:val="0"/>
          <w:divBdr>
            <w:top w:val="none" w:sz="0" w:space="0" w:color="auto"/>
            <w:left w:val="none" w:sz="0" w:space="0" w:color="auto"/>
            <w:bottom w:val="none" w:sz="0" w:space="0" w:color="auto"/>
            <w:right w:val="none" w:sz="0" w:space="0" w:color="auto"/>
          </w:divBdr>
        </w:div>
        <w:div w:id="508831824">
          <w:marLeft w:val="0"/>
          <w:marRight w:val="0"/>
          <w:marTop w:val="0"/>
          <w:marBottom w:val="0"/>
          <w:divBdr>
            <w:top w:val="none" w:sz="0" w:space="0" w:color="auto"/>
            <w:left w:val="none" w:sz="0" w:space="0" w:color="auto"/>
            <w:bottom w:val="none" w:sz="0" w:space="0" w:color="auto"/>
            <w:right w:val="none" w:sz="0" w:space="0" w:color="auto"/>
          </w:divBdr>
        </w:div>
        <w:div w:id="425152445">
          <w:marLeft w:val="0"/>
          <w:marRight w:val="0"/>
          <w:marTop w:val="0"/>
          <w:marBottom w:val="0"/>
          <w:divBdr>
            <w:top w:val="none" w:sz="0" w:space="0" w:color="auto"/>
            <w:left w:val="none" w:sz="0" w:space="0" w:color="auto"/>
            <w:bottom w:val="none" w:sz="0" w:space="0" w:color="auto"/>
            <w:right w:val="none" w:sz="0" w:space="0" w:color="auto"/>
          </w:divBdr>
        </w:div>
        <w:div w:id="626130992">
          <w:marLeft w:val="0"/>
          <w:marRight w:val="0"/>
          <w:marTop w:val="0"/>
          <w:marBottom w:val="0"/>
          <w:divBdr>
            <w:top w:val="none" w:sz="0" w:space="0" w:color="auto"/>
            <w:left w:val="none" w:sz="0" w:space="0" w:color="auto"/>
            <w:bottom w:val="none" w:sz="0" w:space="0" w:color="auto"/>
            <w:right w:val="none" w:sz="0" w:space="0" w:color="auto"/>
          </w:divBdr>
        </w:div>
        <w:div w:id="902370002">
          <w:marLeft w:val="0"/>
          <w:marRight w:val="0"/>
          <w:marTop w:val="0"/>
          <w:marBottom w:val="0"/>
          <w:divBdr>
            <w:top w:val="none" w:sz="0" w:space="0" w:color="auto"/>
            <w:left w:val="none" w:sz="0" w:space="0" w:color="auto"/>
            <w:bottom w:val="none" w:sz="0" w:space="0" w:color="auto"/>
            <w:right w:val="none" w:sz="0" w:space="0" w:color="auto"/>
          </w:divBdr>
        </w:div>
        <w:div w:id="2095318221">
          <w:marLeft w:val="0"/>
          <w:marRight w:val="0"/>
          <w:marTop w:val="0"/>
          <w:marBottom w:val="0"/>
          <w:divBdr>
            <w:top w:val="none" w:sz="0" w:space="0" w:color="auto"/>
            <w:left w:val="none" w:sz="0" w:space="0" w:color="auto"/>
            <w:bottom w:val="none" w:sz="0" w:space="0" w:color="auto"/>
            <w:right w:val="none" w:sz="0" w:space="0" w:color="auto"/>
          </w:divBdr>
        </w:div>
        <w:div w:id="582111119">
          <w:marLeft w:val="0"/>
          <w:marRight w:val="0"/>
          <w:marTop w:val="0"/>
          <w:marBottom w:val="0"/>
          <w:divBdr>
            <w:top w:val="none" w:sz="0" w:space="0" w:color="auto"/>
            <w:left w:val="none" w:sz="0" w:space="0" w:color="auto"/>
            <w:bottom w:val="none" w:sz="0" w:space="0" w:color="auto"/>
            <w:right w:val="none" w:sz="0" w:space="0" w:color="auto"/>
          </w:divBdr>
        </w:div>
        <w:div w:id="835535782">
          <w:marLeft w:val="0"/>
          <w:marRight w:val="0"/>
          <w:marTop w:val="0"/>
          <w:marBottom w:val="0"/>
          <w:divBdr>
            <w:top w:val="none" w:sz="0" w:space="0" w:color="auto"/>
            <w:left w:val="none" w:sz="0" w:space="0" w:color="auto"/>
            <w:bottom w:val="none" w:sz="0" w:space="0" w:color="auto"/>
            <w:right w:val="none" w:sz="0" w:space="0" w:color="auto"/>
          </w:divBdr>
        </w:div>
        <w:div w:id="1289169919">
          <w:marLeft w:val="0"/>
          <w:marRight w:val="0"/>
          <w:marTop w:val="0"/>
          <w:marBottom w:val="0"/>
          <w:divBdr>
            <w:top w:val="none" w:sz="0" w:space="0" w:color="auto"/>
            <w:left w:val="none" w:sz="0" w:space="0" w:color="auto"/>
            <w:bottom w:val="none" w:sz="0" w:space="0" w:color="auto"/>
            <w:right w:val="none" w:sz="0" w:space="0" w:color="auto"/>
          </w:divBdr>
        </w:div>
        <w:div w:id="1878345558">
          <w:marLeft w:val="0"/>
          <w:marRight w:val="0"/>
          <w:marTop w:val="0"/>
          <w:marBottom w:val="0"/>
          <w:divBdr>
            <w:top w:val="none" w:sz="0" w:space="0" w:color="auto"/>
            <w:left w:val="none" w:sz="0" w:space="0" w:color="auto"/>
            <w:bottom w:val="none" w:sz="0" w:space="0" w:color="auto"/>
            <w:right w:val="none" w:sz="0" w:space="0" w:color="auto"/>
          </w:divBdr>
        </w:div>
        <w:div w:id="960384850">
          <w:marLeft w:val="0"/>
          <w:marRight w:val="0"/>
          <w:marTop w:val="0"/>
          <w:marBottom w:val="0"/>
          <w:divBdr>
            <w:top w:val="none" w:sz="0" w:space="0" w:color="auto"/>
            <w:left w:val="none" w:sz="0" w:space="0" w:color="auto"/>
            <w:bottom w:val="none" w:sz="0" w:space="0" w:color="auto"/>
            <w:right w:val="none" w:sz="0" w:space="0" w:color="auto"/>
          </w:divBdr>
        </w:div>
        <w:div w:id="306326160">
          <w:marLeft w:val="0"/>
          <w:marRight w:val="0"/>
          <w:marTop w:val="0"/>
          <w:marBottom w:val="0"/>
          <w:divBdr>
            <w:top w:val="none" w:sz="0" w:space="0" w:color="auto"/>
            <w:left w:val="none" w:sz="0" w:space="0" w:color="auto"/>
            <w:bottom w:val="none" w:sz="0" w:space="0" w:color="auto"/>
            <w:right w:val="none" w:sz="0" w:space="0" w:color="auto"/>
          </w:divBdr>
        </w:div>
        <w:div w:id="1774085531">
          <w:marLeft w:val="0"/>
          <w:marRight w:val="0"/>
          <w:marTop w:val="0"/>
          <w:marBottom w:val="0"/>
          <w:divBdr>
            <w:top w:val="none" w:sz="0" w:space="0" w:color="auto"/>
            <w:left w:val="none" w:sz="0" w:space="0" w:color="auto"/>
            <w:bottom w:val="none" w:sz="0" w:space="0" w:color="auto"/>
            <w:right w:val="none" w:sz="0" w:space="0" w:color="auto"/>
          </w:divBdr>
        </w:div>
        <w:div w:id="123549258">
          <w:marLeft w:val="0"/>
          <w:marRight w:val="0"/>
          <w:marTop w:val="0"/>
          <w:marBottom w:val="0"/>
          <w:divBdr>
            <w:top w:val="none" w:sz="0" w:space="0" w:color="auto"/>
            <w:left w:val="none" w:sz="0" w:space="0" w:color="auto"/>
            <w:bottom w:val="none" w:sz="0" w:space="0" w:color="auto"/>
            <w:right w:val="none" w:sz="0" w:space="0" w:color="auto"/>
          </w:divBdr>
        </w:div>
        <w:div w:id="1548251729">
          <w:marLeft w:val="0"/>
          <w:marRight w:val="0"/>
          <w:marTop w:val="0"/>
          <w:marBottom w:val="0"/>
          <w:divBdr>
            <w:top w:val="none" w:sz="0" w:space="0" w:color="auto"/>
            <w:left w:val="none" w:sz="0" w:space="0" w:color="auto"/>
            <w:bottom w:val="none" w:sz="0" w:space="0" w:color="auto"/>
            <w:right w:val="none" w:sz="0" w:space="0" w:color="auto"/>
          </w:divBdr>
        </w:div>
        <w:div w:id="1163008131">
          <w:marLeft w:val="0"/>
          <w:marRight w:val="0"/>
          <w:marTop w:val="0"/>
          <w:marBottom w:val="0"/>
          <w:divBdr>
            <w:top w:val="none" w:sz="0" w:space="0" w:color="auto"/>
            <w:left w:val="none" w:sz="0" w:space="0" w:color="auto"/>
            <w:bottom w:val="none" w:sz="0" w:space="0" w:color="auto"/>
            <w:right w:val="none" w:sz="0" w:space="0" w:color="auto"/>
          </w:divBdr>
        </w:div>
      </w:divsChild>
    </w:div>
    <w:div w:id="1918661672">
      <w:bodyDiv w:val="1"/>
      <w:marLeft w:val="0"/>
      <w:marRight w:val="0"/>
      <w:marTop w:val="0"/>
      <w:marBottom w:val="0"/>
      <w:divBdr>
        <w:top w:val="none" w:sz="0" w:space="0" w:color="auto"/>
        <w:left w:val="none" w:sz="0" w:space="0" w:color="auto"/>
        <w:bottom w:val="none" w:sz="0" w:space="0" w:color="auto"/>
        <w:right w:val="none" w:sz="0" w:space="0" w:color="auto"/>
      </w:divBdr>
      <w:divsChild>
        <w:div w:id="175925207">
          <w:marLeft w:val="0"/>
          <w:marRight w:val="0"/>
          <w:marTop w:val="0"/>
          <w:marBottom w:val="0"/>
          <w:divBdr>
            <w:top w:val="none" w:sz="0" w:space="0" w:color="auto"/>
            <w:left w:val="none" w:sz="0" w:space="0" w:color="auto"/>
            <w:bottom w:val="none" w:sz="0" w:space="0" w:color="auto"/>
            <w:right w:val="none" w:sz="0" w:space="0" w:color="auto"/>
          </w:divBdr>
        </w:div>
        <w:div w:id="1001927486">
          <w:marLeft w:val="0"/>
          <w:marRight w:val="0"/>
          <w:marTop w:val="0"/>
          <w:marBottom w:val="0"/>
          <w:divBdr>
            <w:top w:val="none" w:sz="0" w:space="0" w:color="auto"/>
            <w:left w:val="none" w:sz="0" w:space="0" w:color="auto"/>
            <w:bottom w:val="none" w:sz="0" w:space="0" w:color="auto"/>
            <w:right w:val="none" w:sz="0" w:space="0" w:color="auto"/>
          </w:divBdr>
        </w:div>
        <w:div w:id="1823740207">
          <w:marLeft w:val="0"/>
          <w:marRight w:val="0"/>
          <w:marTop w:val="0"/>
          <w:marBottom w:val="0"/>
          <w:divBdr>
            <w:top w:val="none" w:sz="0" w:space="0" w:color="auto"/>
            <w:left w:val="none" w:sz="0" w:space="0" w:color="auto"/>
            <w:bottom w:val="none" w:sz="0" w:space="0" w:color="auto"/>
            <w:right w:val="none" w:sz="0" w:space="0" w:color="auto"/>
          </w:divBdr>
        </w:div>
        <w:div w:id="1309095184">
          <w:marLeft w:val="0"/>
          <w:marRight w:val="0"/>
          <w:marTop w:val="0"/>
          <w:marBottom w:val="0"/>
          <w:divBdr>
            <w:top w:val="none" w:sz="0" w:space="0" w:color="auto"/>
            <w:left w:val="none" w:sz="0" w:space="0" w:color="auto"/>
            <w:bottom w:val="none" w:sz="0" w:space="0" w:color="auto"/>
            <w:right w:val="none" w:sz="0" w:space="0" w:color="auto"/>
          </w:divBdr>
        </w:div>
        <w:div w:id="1292326005">
          <w:marLeft w:val="0"/>
          <w:marRight w:val="0"/>
          <w:marTop w:val="0"/>
          <w:marBottom w:val="0"/>
          <w:divBdr>
            <w:top w:val="none" w:sz="0" w:space="0" w:color="auto"/>
            <w:left w:val="none" w:sz="0" w:space="0" w:color="auto"/>
            <w:bottom w:val="none" w:sz="0" w:space="0" w:color="auto"/>
            <w:right w:val="none" w:sz="0" w:space="0" w:color="auto"/>
          </w:divBdr>
        </w:div>
        <w:div w:id="589509419">
          <w:marLeft w:val="0"/>
          <w:marRight w:val="0"/>
          <w:marTop w:val="0"/>
          <w:marBottom w:val="0"/>
          <w:divBdr>
            <w:top w:val="none" w:sz="0" w:space="0" w:color="auto"/>
            <w:left w:val="none" w:sz="0" w:space="0" w:color="auto"/>
            <w:bottom w:val="none" w:sz="0" w:space="0" w:color="auto"/>
            <w:right w:val="none" w:sz="0" w:space="0" w:color="auto"/>
          </w:divBdr>
        </w:div>
        <w:div w:id="2101487496">
          <w:marLeft w:val="0"/>
          <w:marRight w:val="0"/>
          <w:marTop w:val="0"/>
          <w:marBottom w:val="0"/>
          <w:divBdr>
            <w:top w:val="none" w:sz="0" w:space="0" w:color="auto"/>
            <w:left w:val="none" w:sz="0" w:space="0" w:color="auto"/>
            <w:bottom w:val="none" w:sz="0" w:space="0" w:color="auto"/>
            <w:right w:val="none" w:sz="0" w:space="0" w:color="auto"/>
          </w:divBdr>
        </w:div>
        <w:div w:id="351107295">
          <w:marLeft w:val="0"/>
          <w:marRight w:val="0"/>
          <w:marTop w:val="0"/>
          <w:marBottom w:val="0"/>
          <w:divBdr>
            <w:top w:val="none" w:sz="0" w:space="0" w:color="auto"/>
            <w:left w:val="none" w:sz="0" w:space="0" w:color="auto"/>
            <w:bottom w:val="none" w:sz="0" w:space="0" w:color="auto"/>
            <w:right w:val="none" w:sz="0" w:space="0" w:color="auto"/>
          </w:divBdr>
        </w:div>
        <w:div w:id="669915181">
          <w:marLeft w:val="0"/>
          <w:marRight w:val="0"/>
          <w:marTop w:val="0"/>
          <w:marBottom w:val="0"/>
          <w:divBdr>
            <w:top w:val="none" w:sz="0" w:space="0" w:color="auto"/>
            <w:left w:val="none" w:sz="0" w:space="0" w:color="auto"/>
            <w:bottom w:val="none" w:sz="0" w:space="0" w:color="auto"/>
            <w:right w:val="none" w:sz="0" w:space="0" w:color="auto"/>
          </w:divBdr>
        </w:div>
        <w:div w:id="1933850537">
          <w:marLeft w:val="0"/>
          <w:marRight w:val="0"/>
          <w:marTop w:val="0"/>
          <w:marBottom w:val="0"/>
          <w:divBdr>
            <w:top w:val="none" w:sz="0" w:space="0" w:color="auto"/>
            <w:left w:val="none" w:sz="0" w:space="0" w:color="auto"/>
            <w:bottom w:val="none" w:sz="0" w:space="0" w:color="auto"/>
            <w:right w:val="none" w:sz="0" w:space="0" w:color="auto"/>
          </w:divBdr>
        </w:div>
        <w:div w:id="1547183386">
          <w:marLeft w:val="0"/>
          <w:marRight w:val="0"/>
          <w:marTop w:val="0"/>
          <w:marBottom w:val="0"/>
          <w:divBdr>
            <w:top w:val="none" w:sz="0" w:space="0" w:color="auto"/>
            <w:left w:val="none" w:sz="0" w:space="0" w:color="auto"/>
            <w:bottom w:val="none" w:sz="0" w:space="0" w:color="auto"/>
            <w:right w:val="none" w:sz="0" w:space="0" w:color="auto"/>
          </w:divBdr>
        </w:div>
        <w:div w:id="2056392532">
          <w:marLeft w:val="0"/>
          <w:marRight w:val="0"/>
          <w:marTop w:val="0"/>
          <w:marBottom w:val="0"/>
          <w:divBdr>
            <w:top w:val="none" w:sz="0" w:space="0" w:color="auto"/>
            <w:left w:val="none" w:sz="0" w:space="0" w:color="auto"/>
            <w:bottom w:val="none" w:sz="0" w:space="0" w:color="auto"/>
            <w:right w:val="none" w:sz="0" w:space="0" w:color="auto"/>
          </w:divBdr>
        </w:div>
        <w:div w:id="575214909">
          <w:marLeft w:val="0"/>
          <w:marRight w:val="0"/>
          <w:marTop w:val="0"/>
          <w:marBottom w:val="0"/>
          <w:divBdr>
            <w:top w:val="none" w:sz="0" w:space="0" w:color="auto"/>
            <w:left w:val="none" w:sz="0" w:space="0" w:color="auto"/>
            <w:bottom w:val="none" w:sz="0" w:space="0" w:color="auto"/>
            <w:right w:val="none" w:sz="0" w:space="0" w:color="auto"/>
          </w:divBdr>
        </w:div>
        <w:div w:id="1581601234">
          <w:marLeft w:val="0"/>
          <w:marRight w:val="0"/>
          <w:marTop w:val="0"/>
          <w:marBottom w:val="0"/>
          <w:divBdr>
            <w:top w:val="none" w:sz="0" w:space="0" w:color="auto"/>
            <w:left w:val="none" w:sz="0" w:space="0" w:color="auto"/>
            <w:bottom w:val="none" w:sz="0" w:space="0" w:color="auto"/>
            <w:right w:val="none" w:sz="0" w:space="0" w:color="auto"/>
          </w:divBdr>
        </w:div>
        <w:div w:id="61299871">
          <w:marLeft w:val="0"/>
          <w:marRight w:val="0"/>
          <w:marTop w:val="0"/>
          <w:marBottom w:val="0"/>
          <w:divBdr>
            <w:top w:val="none" w:sz="0" w:space="0" w:color="auto"/>
            <w:left w:val="none" w:sz="0" w:space="0" w:color="auto"/>
            <w:bottom w:val="none" w:sz="0" w:space="0" w:color="auto"/>
            <w:right w:val="none" w:sz="0" w:space="0" w:color="auto"/>
          </w:divBdr>
        </w:div>
        <w:div w:id="1751074332">
          <w:marLeft w:val="0"/>
          <w:marRight w:val="0"/>
          <w:marTop w:val="0"/>
          <w:marBottom w:val="0"/>
          <w:divBdr>
            <w:top w:val="none" w:sz="0" w:space="0" w:color="auto"/>
            <w:left w:val="none" w:sz="0" w:space="0" w:color="auto"/>
            <w:bottom w:val="none" w:sz="0" w:space="0" w:color="auto"/>
            <w:right w:val="none" w:sz="0" w:space="0" w:color="auto"/>
          </w:divBdr>
        </w:div>
        <w:div w:id="799802198">
          <w:marLeft w:val="0"/>
          <w:marRight w:val="0"/>
          <w:marTop w:val="0"/>
          <w:marBottom w:val="0"/>
          <w:divBdr>
            <w:top w:val="none" w:sz="0" w:space="0" w:color="auto"/>
            <w:left w:val="none" w:sz="0" w:space="0" w:color="auto"/>
            <w:bottom w:val="none" w:sz="0" w:space="0" w:color="auto"/>
            <w:right w:val="none" w:sz="0" w:space="0" w:color="auto"/>
          </w:divBdr>
        </w:div>
        <w:div w:id="1999573721">
          <w:marLeft w:val="0"/>
          <w:marRight w:val="0"/>
          <w:marTop w:val="0"/>
          <w:marBottom w:val="0"/>
          <w:divBdr>
            <w:top w:val="none" w:sz="0" w:space="0" w:color="auto"/>
            <w:left w:val="none" w:sz="0" w:space="0" w:color="auto"/>
            <w:bottom w:val="none" w:sz="0" w:space="0" w:color="auto"/>
            <w:right w:val="none" w:sz="0" w:space="0" w:color="auto"/>
          </w:divBdr>
        </w:div>
        <w:div w:id="443773485">
          <w:marLeft w:val="0"/>
          <w:marRight w:val="0"/>
          <w:marTop w:val="0"/>
          <w:marBottom w:val="0"/>
          <w:divBdr>
            <w:top w:val="none" w:sz="0" w:space="0" w:color="auto"/>
            <w:left w:val="none" w:sz="0" w:space="0" w:color="auto"/>
            <w:bottom w:val="none" w:sz="0" w:space="0" w:color="auto"/>
            <w:right w:val="none" w:sz="0" w:space="0" w:color="auto"/>
          </w:divBdr>
        </w:div>
        <w:div w:id="1555502983">
          <w:marLeft w:val="0"/>
          <w:marRight w:val="0"/>
          <w:marTop w:val="0"/>
          <w:marBottom w:val="0"/>
          <w:divBdr>
            <w:top w:val="none" w:sz="0" w:space="0" w:color="auto"/>
            <w:left w:val="none" w:sz="0" w:space="0" w:color="auto"/>
            <w:bottom w:val="none" w:sz="0" w:space="0" w:color="auto"/>
            <w:right w:val="none" w:sz="0" w:space="0" w:color="auto"/>
          </w:divBdr>
        </w:div>
        <w:div w:id="867377936">
          <w:marLeft w:val="0"/>
          <w:marRight w:val="0"/>
          <w:marTop w:val="0"/>
          <w:marBottom w:val="0"/>
          <w:divBdr>
            <w:top w:val="none" w:sz="0" w:space="0" w:color="auto"/>
            <w:left w:val="none" w:sz="0" w:space="0" w:color="auto"/>
            <w:bottom w:val="none" w:sz="0" w:space="0" w:color="auto"/>
            <w:right w:val="none" w:sz="0" w:space="0" w:color="auto"/>
          </w:divBdr>
        </w:div>
        <w:div w:id="731318985">
          <w:marLeft w:val="0"/>
          <w:marRight w:val="0"/>
          <w:marTop w:val="0"/>
          <w:marBottom w:val="0"/>
          <w:divBdr>
            <w:top w:val="none" w:sz="0" w:space="0" w:color="auto"/>
            <w:left w:val="none" w:sz="0" w:space="0" w:color="auto"/>
            <w:bottom w:val="none" w:sz="0" w:space="0" w:color="auto"/>
            <w:right w:val="none" w:sz="0" w:space="0" w:color="auto"/>
          </w:divBdr>
        </w:div>
        <w:div w:id="1326546340">
          <w:marLeft w:val="0"/>
          <w:marRight w:val="0"/>
          <w:marTop w:val="0"/>
          <w:marBottom w:val="0"/>
          <w:divBdr>
            <w:top w:val="none" w:sz="0" w:space="0" w:color="auto"/>
            <w:left w:val="none" w:sz="0" w:space="0" w:color="auto"/>
            <w:bottom w:val="none" w:sz="0" w:space="0" w:color="auto"/>
            <w:right w:val="none" w:sz="0" w:space="0" w:color="auto"/>
          </w:divBdr>
        </w:div>
        <w:div w:id="868101447">
          <w:marLeft w:val="0"/>
          <w:marRight w:val="0"/>
          <w:marTop w:val="0"/>
          <w:marBottom w:val="0"/>
          <w:divBdr>
            <w:top w:val="none" w:sz="0" w:space="0" w:color="auto"/>
            <w:left w:val="none" w:sz="0" w:space="0" w:color="auto"/>
            <w:bottom w:val="none" w:sz="0" w:space="0" w:color="auto"/>
            <w:right w:val="none" w:sz="0" w:space="0" w:color="auto"/>
          </w:divBdr>
        </w:div>
        <w:div w:id="33972202">
          <w:marLeft w:val="0"/>
          <w:marRight w:val="0"/>
          <w:marTop w:val="0"/>
          <w:marBottom w:val="0"/>
          <w:divBdr>
            <w:top w:val="none" w:sz="0" w:space="0" w:color="auto"/>
            <w:left w:val="none" w:sz="0" w:space="0" w:color="auto"/>
            <w:bottom w:val="none" w:sz="0" w:space="0" w:color="auto"/>
            <w:right w:val="none" w:sz="0" w:space="0" w:color="auto"/>
          </w:divBdr>
        </w:div>
        <w:div w:id="1109472361">
          <w:marLeft w:val="0"/>
          <w:marRight w:val="0"/>
          <w:marTop w:val="0"/>
          <w:marBottom w:val="0"/>
          <w:divBdr>
            <w:top w:val="none" w:sz="0" w:space="0" w:color="auto"/>
            <w:left w:val="none" w:sz="0" w:space="0" w:color="auto"/>
            <w:bottom w:val="none" w:sz="0" w:space="0" w:color="auto"/>
            <w:right w:val="none" w:sz="0" w:space="0" w:color="auto"/>
          </w:divBdr>
        </w:div>
        <w:div w:id="1139348170">
          <w:marLeft w:val="0"/>
          <w:marRight w:val="0"/>
          <w:marTop w:val="0"/>
          <w:marBottom w:val="0"/>
          <w:divBdr>
            <w:top w:val="none" w:sz="0" w:space="0" w:color="auto"/>
            <w:left w:val="none" w:sz="0" w:space="0" w:color="auto"/>
            <w:bottom w:val="none" w:sz="0" w:space="0" w:color="auto"/>
            <w:right w:val="none" w:sz="0" w:space="0" w:color="auto"/>
          </w:divBdr>
        </w:div>
        <w:div w:id="1292437817">
          <w:marLeft w:val="0"/>
          <w:marRight w:val="0"/>
          <w:marTop w:val="0"/>
          <w:marBottom w:val="0"/>
          <w:divBdr>
            <w:top w:val="none" w:sz="0" w:space="0" w:color="auto"/>
            <w:left w:val="none" w:sz="0" w:space="0" w:color="auto"/>
            <w:bottom w:val="none" w:sz="0" w:space="0" w:color="auto"/>
            <w:right w:val="none" w:sz="0" w:space="0" w:color="auto"/>
          </w:divBdr>
        </w:div>
        <w:div w:id="1596865359">
          <w:marLeft w:val="0"/>
          <w:marRight w:val="0"/>
          <w:marTop w:val="0"/>
          <w:marBottom w:val="0"/>
          <w:divBdr>
            <w:top w:val="none" w:sz="0" w:space="0" w:color="auto"/>
            <w:left w:val="none" w:sz="0" w:space="0" w:color="auto"/>
            <w:bottom w:val="none" w:sz="0" w:space="0" w:color="auto"/>
            <w:right w:val="none" w:sz="0" w:space="0" w:color="auto"/>
          </w:divBdr>
        </w:div>
        <w:div w:id="1731809670">
          <w:marLeft w:val="0"/>
          <w:marRight w:val="0"/>
          <w:marTop w:val="0"/>
          <w:marBottom w:val="0"/>
          <w:divBdr>
            <w:top w:val="none" w:sz="0" w:space="0" w:color="auto"/>
            <w:left w:val="none" w:sz="0" w:space="0" w:color="auto"/>
            <w:bottom w:val="none" w:sz="0" w:space="0" w:color="auto"/>
            <w:right w:val="none" w:sz="0" w:space="0" w:color="auto"/>
          </w:divBdr>
        </w:div>
        <w:div w:id="304896074">
          <w:marLeft w:val="0"/>
          <w:marRight w:val="0"/>
          <w:marTop w:val="0"/>
          <w:marBottom w:val="0"/>
          <w:divBdr>
            <w:top w:val="none" w:sz="0" w:space="0" w:color="auto"/>
            <w:left w:val="none" w:sz="0" w:space="0" w:color="auto"/>
            <w:bottom w:val="none" w:sz="0" w:space="0" w:color="auto"/>
            <w:right w:val="none" w:sz="0" w:space="0" w:color="auto"/>
          </w:divBdr>
        </w:div>
        <w:div w:id="1026561583">
          <w:marLeft w:val="0"/>
          <w:marRight w:val="0"/>
          <w:marTop w:val="0"/>
          <w:marBottom w:val="0"/>
          <w:divBdr>
            <w:top w:val="none" w:sz="0" w:space="0" w:color="auto"/>
            <w:left w:val="none" w:sz="0" w:space="0" w:color="auto"/>
            <w:bottom w:val="none" w:sz="0" w:space="0" w:color="auto"/>
            <w:right w:val="none" w:sz="0" w:space="0" w:color="auto"/>
          </w:divBdr>
        </w:div>
        <w:div w:id="98334687">
          <w:marLeft w:val="0"/>
          <w:marRight w:val="0"/>
          <w:marTop w:val="0"/>
          <w:marBottom w:val="0"/>
          <w:divBdr>
            <w:top w:val="none" w:sz="0" w:space="0" w:color="auto"/>
            <w:left w:val="none" w:sz="0" w:space="0" w:color="auto"/>
            <w:bottom w:val="none" w:sz="0" w:space="0" w:color="auto"/>
            <w:right w:val="none" w:sz="0" w:space="0" w:color="auto"/>
          </w:divBdr>
        </w:div>
        <w:div w:id="1078214081">
          <w:marLeft w:val="0"/>
          <w:marRight w:val="0"/>
          <w:marTop w:val="0"/>
          <w:marBottom w:val="0"/>
          <w:divBdr>
            <w:top w:val="none" w:sz="0" w:space="0" w:color="auto"/>
            <w:left w:val="none" w:sz="0" w:space="0" w:color="auto"/>
            <w:bottom w:val="none" w:sz="0" w:space="0" w:color="auto"/>
            <w:right w:val="none" w:sz="0" w:space="0" w:color="auto"/>
          </w:divBdr>
        </w:div>
        <w:div w:id="1108349091">
          <w:marLeft w:val="0"/>
          <w:marRight w:val="0"/>
          <w:marTop w:val="0"/>
          <w:marBottom w:val="0"/>
          <w:divBdr>
            <w:top w:val="none" w:sz="0" w:space="0" w:color="auto"/>
            <w:left w:val="none" w:sz="0" w:space="0" w:color="auto"/>
            <w:bottom w:val="none" w:sz="0" w:space="0" w:color="auto"/>
            <w:right w:val="none" w:sz="0" w:space="0" w:color="auto"/>
          </w:divBdr>
        </w:div>
        <w:div w:id="996694006">
          <w:marLeft w:val="0"/>
          <w:marRight w:val="0"/>
          <w:marTop w:val="0"/>
          <w:marBottom w:val="0"/>
          <w:divBdr>
            <w:top w:val="none" w:sz="0" w:space="0" w:color="auto"/>
            <w:left w:val="none" w:sz="0" w:space="0" w:color="auto"/>
            <w:bottom w:val="none" w:sz="0" w:space="0" w:color="auto"/>
            <w:right w:val="none" w:sz="0" w:space="0" w:color="auto"/>
          </w:divBdr>
        </w:div>
        <w:div w:id="722172874">
          <w:marLeft w:val="0"/>
          <w:marRight w:val="0"/>
          <w:marTop w:val="0"/>
          <w:marBottom w:val="0"/>
          <w:divBdr>
            <w:top w:val="none" w:sz="0" w:space="0" w:color="auto"/>
            <w:left w:val="none" w:sz="0" w:space="0" w:color="auto"/>
            <w:bottom w:val="none" w:sz="0" w:space="0" w:color="auto"/>
            <w:right w:val="none" w:sz="0" w:space="0" w:color="auto"/>
          </w:divBdr>
        </w:div>
        <w:div w:id="368342271">
          <w:marLeft w:val="0"/>
          <w:marRight w:val="0"/>
          <w:marTop w:val="0"/>
          <w:marBottom w:val="0"/>
          <w:divBdr>
            <w:top w:val="none" w:sz="0" w:space="0" w:color="auto"/>
            <w:left w:val="none" w:sz="0" w:space="0" w:color="auto"/>
            <w:bottom w:val="none" w:sz="0" w:space="0" w:color="auto"/>
            <w:right w:val="none" w:sz="0" w:space="0" w:color="auto"/>
          </w:divBdr>
        </w:div>
        <w:div w:id="141237556">
          <w:marLeft w:val="0"/>
          <w:marRight w:val="0"/>
          <w:marTop w:val="0"/>
          <w:marBottom w:val="0"/>
          <w:divBdr>
            <w:top w:val="none" w:sz="0" w:space="0" w:color="auto"/>
            <w:left w:val="none" w:sz="0" w:space="0" w:color="auto"/>
            <w:bottom w:val="none" w:sz="0" w:space="0" w:color="auto"/>
            <w:right w:val="none" w:sz="0" w:space="0" w:color="auto"/>
          </w:divBdr>
        </w:div>
        <w:div w:id="1741171230">
          <w:marLeft w:val="0"/>
          <w:marRight w:val="0"/>
          <w:marTop w:val="0"/>
          <w:marBottom w:val="0"/>
          <w:divBdr>
            <w:top w:val="none" w:sz="0" w:space="0" w:color="auto"/>
            <w:left w:val="none" w:sz="0" w:space="0" w:color="auto"/>
            <w:bottom w:val="none" w:sz="0" w:space="0" w:color="auto"/>
            <w:right w:val="none" w:sz="0" w:space="0" w:color="auto"/>
          </w:divBdr>
        </w:div>
        <w:div w:id="1564637845">
          <w:marLeft w:val="0"/>
          <w:marRight w:val="0"/>
          <w:marTop w:val="0"/>
          <w:marBottom w:val="0"/>
          <w:divBdr>
            <w:top w:val="none" w:sz="0" w:space="0" w:color="auto"/>
            <w:left w:val="none" w:sz="0" w:space="0" w:color="auto"/>
            <w:bottom w:val="none" w:sz="0" w:space="0" w:color="auto"/>
            <w:right w:val="none" w:sz="0" w:space="0" w:color="auto"/>
          </w:divBdr>
        </w:div>
        <w:div w:id="1418406309">
          <w:marLeft w:val="0"/>
          <w:marRight w:val="0"/>
          <w:marTop w:val="0"/>
          <w:marBottom w:val="0"/>
          <w:divBdr>
            <w:top w:val="none" w:sz="0" w:space="0" w:color="auto"/>
            <w:left w:val="none" w:sz="0" w:space="0" w:color="auto"/>
            <w:bottom w:val="none" w:sz="0" w:space="0" w:color="auto"/>
            <w:right w:val="none" w:sz="0" w:space="0" w:color="auto"/>
          </w:divBdr>
        </w:div>
        <w:div w:id="680593267">
          <w:marLeft w:val="0"/>
          <w:marRight w:val="0"/>
          <w:marTop w:val="0"/>
          <w:marBottom w:val="0"/>
          <w:divBdr>
            <w:top w:val="none" w:sz="0" w:space="0" w:color="auto"/>
            <w:left w:val="none" w:sz="0" w:space="0" w:color="auto"/>
            <w:bottom w:val="none" w:sz="0" w:space="0" w:color="auto"/>
            <w:right w:val="none" w:sz="0" w:space="0" w:color="auto"/>
          </w:divBdr>
        </w:div>
        <w:div w:id="1657875429">
          <w:marLeft w:val="0"/>
          <w:marRight w:val="0"/>
          <w:marTop w:val="0"/>
          <w:marBottom w:val="0"/>
          <w:divBdr>
            <w:top w:val="none" w:sz="0" w:space="0" w:color="auto"/>
            <w:left w:val="none" w:sz="0" w:space="0" w:color="auto"/>
            <w:bottom w:val="none" w:sz="0" w:space="0" w:color="auto"/>
            <w:right w:val="none" w:sz="0" w:space="0" w:color="auto"/>
          </w:divBdr>
        </w:div>
        <w:div w:id="2110851377">
          <w:marLeft w:val="0"/>
          <w:marRight w:val="0"/>
          <w:marTop w:val="0"/>
          <w:marBottom w:val="0"/>
          <w:divBdr>
            <w:top w:val="none" w:sz="0" w:space="0" w:color="auto"/>
            <w:left w:val="none" w:sz="0" w:space="0" w:color="auto"/>
            <w:bottom w:val="none" w:sz="0" w:space="0" w:color="auto"/>
            <w:right w:val="none" w:sz="0" w:space="0" w:color="auto"/>
          </w:divBdr>
        </w:div>
        <w:div w:id="730810931">
          <w:marLeft w:val="0"/>
          <w:marRight w:val="0"/>
          <w:marTop w:val="0"/>
          <w:marBottom w:val="0"/>
          <w:divBdr>
            <w:top w:val="none" w:sz="0" w:space="0" w:color="auto"/>
            <w:left w:val="none" w:sz="0" w:space="0" w:color="auto"/>
            <w:bottom w:val="none" w:sz="0" w:space="0" w:color="auto"/>
            <w:right w:val="none" w:sz="0" w:space="0" w:color="auto"/>
          </w:divBdr>
        </w:div>
        <w:div w:id="905338644">
          <w:marLeft w:val="0"/>
          <w:marRight w:val="0"/>
          <w:marTop w:val="0"/>
          <w:marBottom w:val="0"/>
          <w:divBdr>
            <w:top w:val="none" w:sz="0" w:space="0" w:color="auto"/>
            <w:left w:val="none" w:sz="0" w:space="0" w:color="auto"/>
            <w:bottom w:val="none" w:sz="0" w:space="0" w:color="auto"/>
            <w:right w:val="none" w:sz="0" w:space="0" w:color="auto"/>
          </w:divBdr>
        </w:div>
        <w:div w:id="604389378">
          <w:marLeft w:val="0"/>
          <w:marRight w:val="0"/>
          <w:marTop w:val="0"/>
          <w:marBottom w:val="0"/>
          <w:divBdr>
            <w:top w:val="none" w:sz="0" w:space="0" w:color="auto"/>
            <w:left w:val="none" w:sz="0" w:space="0" w:color="auto"/>
            <w:bottom w:val="none" w:sz="0" w:space="0" w:color="auto"/>
            <w:right w:val="none" w:sz="0" w:space="0" w:color="auto"/>
          </w:divBdr>
        </w:div>
        <w:div w:id="927471234">
          <w:marLeft w:val="0"/>
          <w:marRight w:val="0"/>
          <w:marTop w:val="0"/>
          <w:marBottom w:val="0"/>
          <w:divBdr>
            <w:top w:val="none" w:sz="0" w:space="0" w:color="auto"/>
            <w:left w:val="none" w:sz="0" w:space="0" w:color="auto"/>
            <w:bottom w:val="none" w:sz="0" w:space="0" w:color="auto"/>
            <w:right w:val="none" w:sz="0" w:space="0" w:color="auto"/>
          </w:divBdr>
        </w:div>
        <w:div w:id="143549864">
          <w:marLeft w:val="0"/>
          <w:marRight w:val="0"/>
          <w:marTop w:val="0"/>
          <w:marBottom w:val="0"/>
          <w:divBdr>
            <w:top w:val="none" w:sz="0" w:space="0" w:color="auto"/>
            <w:left w:val="none" w:sz="0" w:space="0" w:color="auto"/>
            <w:bottom w:val="none" w:sz="0" w:space="0" w:color="auto"/>
            <w:right w:val="none" w:sz="0" w:space="0" w:color="auto"/>
          </w:divBdr>
        </w:div>
        <w:div w:id="1940719939">
          <w:marLeft w:val="0"/>
          <w:marRight w:val="0"/>
          <w:marTop w:val="0"/>
          <w:marBottom w:val="0"/>
          <w:divBdr>
            <w:top w:val="none" w:sz="0" w:space="0" w:color="auto"/>
            <w:left w:val="none" w:sz="0" w:space="0" w:color="auto"/>
            <w:bottom w:val="none" w:sz="0" w:space="0" w:color="auto"/>
            <w:right w:val="none" w:sz="0" w:space="0" w:color="auto"/>
          </w:divBdr>
        </w:div>
        <w:div w:id="1311668411">
          <w:marLeft w:val="0"/>
          <w:marRight w:val="0"/>
          <w:marTop w:val="0"/>
          <w:marBottom w:val="0"/>
          <w:divBdr>
            <w:top w:val="none" w:sz="0" w:space="0" w:color="auto"/>
            <w:left w:val="none" w:sz="0" w:space="0" w:color="auto"/>
            <w:bottom w:val="none" w:sz="0" w:space="0" w:color="auto"/>
            <w:right w:val="none" w:sz="0" w:space="0" w:color="auto"/>
          </w:divBdr>
        </w:div>
        <w:div w:id="1070421509">
          <w:marLeft w:val="0"/>
          <w:marRight w:val="0"/>
          <w:marTop w:val="0"/>
          <w:marBottom w:val="0"/>
          <w:divBdr>
            <w:top w:val="none" w:sz="0" w:space="0" w:color="auto"/>
            <w:left w:val="none" w:sz="0" w:space="0" w:color="auto"/>
            <w:bottom w:val="none" w:sz="0" w:space="0" w:color="auto"/>
            <w:right w:val="none" w:sz="0" w:space="0" w:color="auto"/>
          </w:divBdr>
        </w:div>
        <w:div w:id="471412007">
          <w:marLeft w:val="0"/>
          <w:marRight w:val="0"/>
          <w:marTop w:val="0"/>
          <w:marBottom w:val="0"/>
          <w:divBdr>
            <w:top w:val="none" w:sz="0" w:space="0" w:color="auto"/>
            <w:left w:val="none" w:sz="0" w:space="0" w:color="auto"/>
            <w:bottom w:val="none" w:sz="0" w:space="0" w:color="auto"/>
            <w:right w:val="none" w:sz="0" w:space="0" w:color="auto"/>
          </w:divBdr>
        </w:div>
        <w:div w:id="1493791315">
          <w:marLeft w:val="0"/>
          <w:marRight w:val="0"/>
          <w:marTop w:val="0"/>
          <w:marBottom w:val="0"/>
          <w:divBdr>
            <w:top w:val="none" w:sz="0" w:space="0" w:color="auto"/>
            <w:left w:val="none" w:sz="0" w:space="0" w:color="auto"/>
            <w:bottom w:val="none" w:sz="0" w:space="0" w:color="auto"/>
            <w:right w:val="none" w:sz="0" w:space="0" w:color="auto"/>
          </w:divBdr>
        </w:div>
        <w:div w:id="77799071">
          <w:marLeft w:val="0"/>
          <w:marRight w:val="0"/>
          <w:marTop w:val="0"/>
          <w:marBottom w:val="0"/>
          <w:divBdr>
            <w:top w:val="none" w:sz="0" w:space="0" w:color="auto"/>
            <w:left w:val="none" w:sz="0" w:space="0" w:color="auto"/>
            <w:bottom w:val="none" w:sz="0" w:space="0" w:color="auto"/>
            <w:right w:val="none" w:sz="0" w:space="0" w:color="auto"/>
          </w:divBdr>
        </w:div>
        <w:div w:id="1445224853">
          <w:marLeft w:val="0"/>
          <w:marRight w:val="0"/>
          <w:marTop w:val="0"/>
          <w:marBottom w:val="0"/>
          <w:divBdr>
            <w:top w:val="none" w:sz="0" w:space="0" w:color="auto"/>
            <w:left w:val="none" w:sz="0" w:space="0" w:color="auto"/>
            <w:bottom w:val="none" w:sz="0" w:space="0" w:color="auto"/>
            <w:right w:val="none" w:sz="0" w:space="0" w:color="auto"/>
          </w:divBdr>
        </w:div>
        <w:div w:id="937062256">
          <w:marLeft w:val="0"/>
          <w:marRight w:val="0"/>
          <w:marTop w:val="0"/>
          <w:marBottom w:val="0"/>
          <w:divBdr>
            <w:top w:val="none" w:sz="0" w:space="0" w:color="auto"/>
            <w:left w:val="none" w:sz="0" w:space="0" w:color="auto"/>
            <w:bottom w:val="none" w:sz="0" w:space="0" w:color="auto"/>
            <w:right w:val="none" w:sz="0" w:space="0" w:color="auto"/>
          </w:divBdr>
        </w:div>
        <w:div w:id="1005664812">
          <w:marLeft w:val="0"/>
          <w:marRight w:val="0"/>
          <w:marTop w:val="0"/>
          <w:marBottom w:val="0"/>
          <w:divBdr>
            <w:top w:val="none" w:sz="0" w:space="0" w:color="auto"/>
            <w:left w:val="none" w:sz="0" w:space="0" w:color="auto"/>
            <w:bottom w:val="none" w:sz="0" w:space="0" w:color="auto"/>
            <w:right w:val="none" w:sz="0" w:space="0" w:color="auto"/>
          </w:divBdr>
        </w:div>
        <w:div w:id="1400904190">
          <w:marLeft w:val="0"/>
          <w:marRight w:val="0"/>
          <w:marTop w:val="0"/>
          <w:marBottom w:val="0"/>
          <w:divBdr>
            <w:top w:val="none" w:sz="0" w:space="0" w:color="auto"/>
            <w:left w:val="none" w:sz="0" w:space="0" w:color="auto"/>
            <w:bottom w:val="none" w:sz="0" w:space="0" w:color="auto"/>
            <w:right w:val="none" w:sz="0" w:space="0" w:color="auto"/>
          </w:divBdr>
        </w:div>
        <w:div w:id="765612714">
          <w:marLeft w:val="0"/>
          <w:marRight w:val="0"/>
          <w:marTop w:val="0"/>
          <w:marBottom w:val="0"/>
          <w:divBdr>
            <w:top w:val="none" w:sz="0" w:space="0" w:color="auto"/>
            <w:left w:val="none" w:sz="0" w:space="0" w:color="auto"/>
            <w:bottom w:val="none" w:sz="0" w:space="0" w:color="auto"/>
            <w:right w:val="none" w:sz="0" w:space="0" w:color="auto"/>
          </w:divBdr>
        </w:div>
        <w:div w:id="1787767753">
          <w:marLeft w:val="0"/>
          <w:marRight w:val="0"/>
          <w:marTop w:val="0"/>
          <w:marBottom w:val="0"/>
          <w:divBdr>
            <w:top w:val="none" w:sz="0" w:space="0" w:color="auto"/>
            <w:left w:val="none" w:sz="0" w:space="0" w:color="auto"/>
            <w:bottom w:val="none" w:sz="0" w:space="0" w:color="auto"/>
            <w:right w:val="none" w:sz="0" w:space="0" w:color="auto"/>
          </w:divBdr>
        </w:div>
        <w:div w:id="1474327315">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623809327">
          <w:marLeft w:val="0"/>
          <w:marRight w:val="0"/>
          <w:marTop w:val="0"/>
          <w:marBottom w:val="0"/>
          <w:divBdr>
            <w:top w:val="none" w:sz="0" w:space="0" w:color="auto"/>
            <w:left w:val="none" w:sz="0" w:space="0" w:color="auto"/>
            <w:bottom w:val="none" w:sz="0" w:space="0" w:color="auto"/>
            <w:right w:val="none" w:sz="0" w:space="0" w:color="auto"/>
          </w:divBdr>
        </w:div>
        <w:div w:id="1790854509">
          <w:marLeft w:val="0"/>
          <w:marRight w:val="0"/>
          <w:marTop w:val="0"/>
          <w:marBottom w:val="0"/>
          <w:divBdr>
            <w:top w:val="none" w:sz="0" w:space="0" w:color="auto"/>
            <w:left w:val="none" w:sz="0" w:space="0" w:color="auto"/>
            <w:bottom w:val="none" w:sz="0" w:space="0" w:color="auto"/>
            <w:right w:val="none" w:sz="0" w:space="0" w:color="auto"/>
          </w:divBdr>
        </w:div>
        <w:div w:id="300621985">
          <w:marLeft w:val="0"/>
          <w:marRight w:val="0"/>
          <w:marTop w:val="0"/>
          <w:marBottom w:val="0"/>
          <w:divBdr>
            <w:top w:val="none" w:sz="0" w:space="0" w:color="auto"/>
            <w:left w:val="none" w:sz="0" w:space="0" w:color="auto"/>
            <w:bottom w:val="none" w:sz="0" w:space="0" w:color="auto"/>
            <w:right w:val="none" w:sz="0" w:space="0" w:color="auto"/>
          </w:divBdr>
        </w:div>
        <w:div w:id="1196847855">
          <w:marLeft w:val="0"/>
          <w:marRight w:val="0"/>
          <w:marTop w:val="0"/>
          <w:marBottom w:val="0"/>
          <w:divBdr>
            <w:top w:val="none" w:sz="0" w:space="0" w:color="auto"/>
            <w:left w:val="none" w:sz="0" w:space="0" w:color="auto"/>
            <w:bottom w:val="none" w:sz="0" w:space="0" w:color="auto"/>
            <w:right w:val="none" w:sz="0" w:space="0" w:color="auto"/>
          </w:divBdr>
        </w:div>
        <w:div w:id="1738093837">
          <w:marLeft w:val="0"/>
          <w:marRight w:val="0"/>
          <w:marTop w:val="0"/>
          <w:marBottom w:val="0"/>
          <w:divBdr>
            <w:top w:val="none" w:sz="0" w:space="0" w:color="auto"/>
            <w:left w:val="none" w:sz="0" w:space="0" w:color="auto"/>
            <w:bottom w:val="none" w:sz="0" w:space="0" w:color="auto"/>
            <w:right w:val="none" w:sz="0" w:space="0" w:color="auto"/>
          </w:divBdr>
        </w:div>
        <w:div w:id="970552315">
          <w:marLeft w:val="0"/>
          <w:marRight w:val="0"/>
          <w:marTop w:val="0"/>
          <w:marBottom w:val="0"/>
          <w:divBdr>
            <w:top w:val="none" w:sz="0" w:space="0" w:color="auto"/>
            <w:left w:val="none" w:sz="0" w:space="0" w:color="auto"/>
            <w:bottom w:val="none" w:sz="0" w:space="0" w:color="auto"/>
            <w:right w:val="none" w:sz="0" w:space="0" w:color="auto"/>
          </w:divBdr>
        </w:div>
        <w:div w:id="306127796">
          <w:marLeft w:val="0"/>
          <w:marRight w:val="0"/>
          <w:marTop w:val="0"/>
          <w:marBottom w:val="0"/>
          <w:divBdr>
            <w:top w:val="none" w:sz="0" w:space="0" w:color="auto"/>
            <w:left w:val="none" w:sz="0" w:space="0" w:color="auto"/>
            <w:bottom w:val="none" w:sz="0" w:space="0" w:color="auto"/>
            <w:right w:val="none" w:sz="0" w:space="0" w:color="auto"/>
          </w:divBdr>
        </w:div>
        <w:div w:id="911280336">
          <w:marLeft w:val="0"/>
          <w:marRight w:val="0"/>
          <w:marTop w:val="0"/>
          <w:marBottom w:val="0"/>
          <w:divBdr>
            <w:top w:val="none" w:sz="0" w:space="0" w:color="auto"/>
            <w:left w:val="none" w:sz="0" w:space="0" w:color="auto"/>
            <w:bottom w:val="none" w:sz="0" w:space="0" w:color="auto"/>
            <w:right w:val="none" w:sz="0" w:space="0" w:color="auto"/>
          </w:divBdr>
        </w:div>
        <w:div w:id="412581805">
          <w:marLeft w:val="0"/>
          <w:marRight w:val="0"/>
          <w:marTop w:val="0"/>
          <w:marBottom w:val="0"/>
          <w:divBdr>
            <w:top w:val="none" w:sz="0" w:space="0" w:color="auto"/>
            <w:left w:val="none" w:sz="0" w:space="0" w:color="auto"/>
            <w:bottom w:val="none" w:sz="0" w:space="0" w:color="auto"/>
            <w:right w:val="none" w:sz="0" w:space="0" w:color="auto"/>
          </w:divBdr>
        </w:div>
        <w:div w:id="1118640551">
          <w:marLeft w:val="0"/>
          <w:marRight w:val="0"/>
          <w:marTop w:val="0"/>
          <w:marBottom w:val="0"/>
          <w:divBdr>
            <w:top w:val="none" w:sz="0" w:space="0" w:color="auto"/>
            <w:left w:val="none" w:sz="0" w:space="0" w:color="auto"/>
            <w:bottom w:val="none" w:sz="0" w:space="0" w:color="auto"/>
            <w:right w:val="none" w:sz="0" w:space="0" w:color="auto"/>
          </w:divBdr>
        </w:div>
        <w:div w:id="619606501">
          <w:marLeft w:val="0"/>
          <w:marRight w:val="0"/>
          <w:marTop w:val="0"/>
          <w:marBottom w:val="0"/>
          <w:divBdr>
            <w:top w:val="none" w:sz="0" w:space="0" w:color="auto"/>
            <w:left w:val="none" w:sz="0" w:space="0" w:color="auto"/>
            <w:bottom w:val="none" w:sz="0" w:space="0" w:color="auto"/>
            <w:right w:val="none" w:sz="0" w:space="0" w:color="auto"/>
          </w:divBdr>
        </w:div>
        <w:div w:id="94861352">
          <w:marLeft w:val="0"/>
          <w:marRight w:val="0"/>
          <w:marTop w:val="0"/>
          <w:marBottom w:val="0"/>
          <w:divBdr>
            <w:top w:val="none" w:sz="0" w:space="0" w:color="auto"/>
            <w:left w:val="none" w:sz="0" w:space="0" w:color="auto"/>
            <w:bottom w:val="none" w:sz="0" w:space="0" w:color="auto"/>
            <w:right w:val="none" w:sz="0" w:space="0" w:color="auto"/>
          </w:divBdr>
        </w:div>
        <w:div w:id="996614940">
          <w:marLeft w:val="0"/>
          <w:marRight w:val="0"/>
          <w:marTop w:val="0"/>
          <w:marBottom w:val="0"/>
          <w:divBdr>
            <w:top w:val="none" w:sz="0" w:space="0" w:color="auto"/>
            <w:left w:val="none" w:sz="0" w:space="0" w:color="auto"/>
            <w:bottom w:val="none" w:sz="0" w:space="0" w:color="auto"/>
            <w:right w:val="none" w:sz="0" w:space="0" w:color="auto"/>
          </w:divBdr>
        </w:div>
        <w:div w:id="2033451327">
          <w:marLeft w:val="0"/>
          <w:marRight w:val="0"/>
          <w:marTop w:val="0"/>
          <w:marBottom w:val="0"/>
          <w:divBdr>
            <w:top w:val="none" w:sz="0" w:space="0" w:color="auto"/>
            <w:left w:val="none" w:sz="0" w:space="0" w:color="auto"/>
            <w:bottom w:val="none" w:sz="0" w:space="0" w:color="auto"/>
            <w:right w:val="none" w:sz="0" w:space="0" w:color="auto"/>
          </w:divBdr>
        </w:div>
        <w:div w:id="1469202117">
          <w:marLeft w:val="0"/>
          <w:marRight w:val="0"/>
          <w:marTop w:val="0"/>
          <w:marBottom w:val="0"/>
          <w:divBdr>
            <w:top w:val="none" w:sz="0" w:space="0" w:color="auto"/>
            <w:left w:val="none" w:sz="0" w:space="0" w:color="auto"/>
            <w:bottom w:val="none" w:sz="0" w:space="0" w:color="auto"/>
            <w:right w:val="none" w:sz="0" w:space="0" w:color="auto"/>
          </w:divBdr>
        </w:div>
        <w:div w:id="553128026">
          <w:marLeft w:val="0"/>
          <w:marRight w:val="0"/>
          <w:marTop w:val="0"/>
          <w:marBottom w:val="0"/>
          <w:divBdr>
            <w:top w:val="none" w:sz="0" w:space="0" w:color="auto"/>
            <w:left w:val="none" w:sz="0" w:space="0" w:color="auto"/>
            <w:bottom w:val="none" w:sz="0" w:space="0" w:color="auto"/>
            <w:right w:val="none" w:sz="0" w:space="0" w:color="auto"/>
          </w:divBdr>
        </w:div>
        <w:div w:id="1311405819">
          <w:marLeft w:val="0"/>
          <w:marRight w:val="0"/>
          <w:marTop w:val="0"/>
          <w:marBottom w:val="0"/>
          <w:divBdr>
            <w:top w:val="none" w:sz="0" w:space="0" w:color="auto"/>
            <w:left w:val="none" w:sz="0" w:space="0" w:color="auto"/>
            <w:bottom w:val="none" w:sz="0" w:space="0" w:color="auto"/>
            <w:right w:val="none" w:sz="0" w:space="0" w:color="auto"/>
          </w:divBdr>
        </w:div>
        <w:div w:id="464082716">
          <w:marLeft w:val="0"/>
          <w:marRight w:val="0"/>
          <w:marTop w:val="0"/>
          <w:marBottom w:val="0"/>
          <w:divBdr>
            <w:top w:val="none" w:sz="0" w:space="0" w:color="auto"/>
            <w:left w:val="none" w:sz="0" w:space="0" w:color="auto"/>
            <w:bottom w:val="none" w:sz="0" w:space="0" w:color="auto"/>
            <w:right w:val="none" w:sz="0" w:space="0" w:color="auto"/>
          </w:divBdr>
        </w:div>
        <w:div w:id="2022468318">
          <w:marLeft w:val="0"/>
          <w:marRight w:val="0"/>
          <w:marTop w:val="0"/>
          <w:marBottom w:val="0"/>
          <w:divBdr>
            <w:top w:val="none" w:sz="0" w:space="0" w:color="auto"/>
            <w:left w:val="none" w:sz="0" w:space="0" w:color="auto"/>
            <w:bottom w:val="none" w:sz="0" w:space="0" w:color="auto"/>
            <w:right w:val="none" w:sz="0" w:space="0" w:color="auto"/>
          </w:divBdr>
        </w:div>
        <w:div w:id="1678270305">
          <w:marLeft w:val="0"/>
          <w:marRight w:val="0"/>
          <w:marTop w:val="0"/>
          <w:marBottom w:val="0"/>
          <w:divBdr>
            <w:top w:val="none" w:sz="0" w:space="0" w:color="auto"/>
            <w:left w:val="none" w:sz="0" w:space="0" w:color="auto"/>
            <w:bottom w:val="none" w:sz="0" w:space="0" w:color="auto"/>
            <w:right w:val="none" w:sz="0" w:space="0" w:color="auto"/>
          </w:divBdr>
        </w:div>
        <w:div w:id="775294738">
          <w:marLeft w:val="0"/>
          <w:marRight w:val="0"/>
          <w:marTop w:val="0"/>
          <w:marBottom w:val="0"/>
          <w:divBdr>
            <w:top w:val="none" w:sz="0" w:space="0" w:color="auto"/>
            <w:left w:val="none" w:sz="0" w:space="0" w:color="auto"/>
            <w:bottom w:val="none" w:sz="0" w:space="0" w:color="auto"/>
            <w:right w:val="none" w:sz="0" w:space="0" w:color="auto"/>
          </w:divBdr>
        </w:div>
        <w:div w:id="630863296">
          <w:marLeft w:val="0"/>
          <w:marRight w:val="0"/>
          <w:marTop w:val="0"/>
          <w:marBottom w:val="0"/>
          <w:divBdr>
            <w:top w:val="none" w:sz="0" w:space="0" w:color="auto"/>
            <w:left w:val="none" w:sz="0" w:space="0" w:color="auto"/>
            <w:bottom w:val="none" w:sz="0" w:space="0" w:color="auto"/>
            <w:right w:val="none" w:sz="0" w:space="0" w:color="auto"/>
          </w:divBdr>
        </w:div>
        <w:div w:id="670527696">
          <w:marLeft w:val="0"/>
          <w:marRight w:val="0"/>
          <w:marTop w:val="0"/>
          <w:marBottom w:val="0"/>
          <w:divBdr>
            <w:top w:val="none" w:sz="0" w:space="0" w:color="auto"/>
            <w:left w:val="none" w:sz="0" w:space="0" w:color="auto"/>
            <w:bottom w:val="none" w:sz="0" w:space="0" w:color="auto"/>
            <w:right w:val="none" w:sz="0" w:space="0" w:color="auto"/>
          </w:divBdr>
        </w:div>
        <w:div w:id="235826472">
          <w:marLeft w:val="0"/>
          <w:marRight w:val="0"/>
          <w:marTop w:val="0"/>
          <w:marBottom w:val="0"/>
          <w:divBdr>
            <w:top w:val="none" w:sz="0" w:space="0" w:color="auto"/>
            <w:left w:val="none" w:sz="0" w:space="0" w:color="auto"/>
            <w:bottom w:val="none" w:sz="0" w:space="0" w:color="auto"/>
            <w:right w:val="none" w:sz="0" w:space="0" w:color="auto"/>
          </w:divBdr>
        </w:div>
        <w:div w:id="1147822589">
          <w:marLeft w:val="0"/>
          <w:marRight w:val="0"/>
          <w:marTop w:val="0"/>
          <w:marBottom w:val="0"/>
          <w:divBdr>
            <w:top w:val="none" w:sz="0" w:space="0" w:color="auto"/>
            <w:left w:val="none" w:sz="0" w:space="0" w:color="auto"/>
            <w:bottom w:val="none" w:sz="0" w:space="0" w:color="auto"/>
            <w:right w:val="none" w:sz="0" w:space="0" w:color="auto"/>
          </w:divBdr>
        </w:div>
        <w:div w:id="1036396062">
          <w:marLeft w:val="0"/>
          <w:marRight w:val="0"/>
          <w:marTop w:val="0"/>
          <w:marBottom w:val="0"/>
          <w:divBdr>
            <w:top w:val="none" w:sz="0" w:space="0" w:color="auto"/>
            <w:left w:val="none" w:sz="0" w:space="0" w:color="auto"/>
            <w:bottom w:val="none" w:sz="0" w:space="0" w:color="auto"/>
            <w:right w:val="none" w:sz="0" w:space="0" w:color="auto"/>
          </w:divBdr>
        </w:div>
        <w:div w:id="1466699028">
          <w:marLeft w:val="0"/>
          <w:marRight w:val="0"/>
          <w:marTop w:val="0"/>
          <w:marBottom w:val="0"/>
          <w:divBdr>
            <w:top w:val="none" w:sz="0" w:space="0" w:color="auto"/>
            <w:left w:val="none" w:sz="0" w:space="0" w:color="auto"/>
            <w:bottom w:val="none" w:sz="0" w:space="0" w:color="auto"/>
            <w:right w:val="none" w:sz="0" w:space="0" w:color="auto"/>
          </w:divBdr>
        </w:div>
        <w:div w:id="1001200591">
          <w:marLeft w:val="0"/>
          <w:marRight w:val="0"/>
          <w:marTop w:val="0"/>
          <w:marBottom w:val="0"/>
          <w:divBdr>
            <w:top w:val="none" w:sz="0" w:space="0" w:color="auto"/>
            <w:left w:val="none" w:sz="0" w:space="0" w:color="auto"/>
            <w:bottom w:val="none" w:sz="0" w:space="0" w:color="auto"/>
            <w:right w:val="none" w:sz="0" w:space="0" w:color="auto"/>
          </w:divBdr>
        </w:div>
        <w:div w:id="1416518121">
          <w:marLeft w:val="0"/>
          <w:marRight w:val="0"/>
          <w:marTop w:val="0"/>
          <w:marBottom w:val="0"/>
          <w:divBdr>
            <w:top w:val="none" w:sz="0" w:space="0" w:color="auto"/>
            <w:left w:val="none" w:sz="0" w:space="0" w:color="auto"/>
            <w:bottom w:val="none" w:sz="0" w:space="0" w:color="auto"/>
            <w:right w:val="none" w:sz="0" w:space="0" w:color="auto"/>
          </w:divBdr>
        </w:div>
        <w:div w:id="1419792188">
          <w:marLeft w:val="0"/>
          <w:marRight w:val="0"/>
          <w:marTop w:val="0"/>
          <w:marBottom w:val="0"/>
          <w:divBdr>
            <w:top w:val="none" w:sz="0" w:space="0" w:color="auto"/>
            <w:left w:val="none" w:sz="0" w:space="0" w:color="auto"/>
            <w:bottom w:val="none" w:sz="0" w:space="0" w:color="auto"/>
            <w:right w:val="none" w:sz="0" w:space="0" w:color="auto"/>
          </w:divBdr>
        </w:div>
        <w:div w:id="1595818308">
          <w:marLeft w:val="0"/>
          <w:marRight w:val="0"/>
          <w:marTop w:val="0"/>
          <w:marBottom w:val="0"/>
          <w:divBdr>
            <w:top w:val="none" w:sz="0" w:space="0" w:color="auto"/>
            <w:left w:val="none" w:sz="0" w:space="0" w:color="auto"/>
            <w:bottom w:val="none" w:sz="0" w:space="0" w:color="auto"/>
            <w:right w:val="none" w:sz="0" w:space="0" w:color="auto"/>
          </w:divBdr>
        </w:div>
        <w:div w:id="1447963276">
          <w:marLeft w:val="0"/>
          <w:marRight w:val="0"/>
          <w:marTop w:val="0"/>
          <w:marBottom w:val="0"/>
          <w:divBdr>
            <w:top w:val="none" w:sz="0" w:space="0" w:color="auto"/>
            <w:left w:val="none" w:sz="0" w:space="0" w:color="auto"/>
            <w:bottom w:val="none" w:sz="0" w:space="0" w:color="auto"/>
            <w:right w:val="none" w:sz="0" w:space="0" w:color="auto"/>
          </w:divBdr>
        </w:div>
        <w:div w:id="1231501162">
          <w:marLeft w:val="0"/>
          <w:marRight w:val="0"/>
          <w:marTop w:val="0"/>
          <w:marBottom w:val="0"/>
          <w:divBdr>
            <w:top w:val="none" w:sz="0" w:space="0" w:color="auto"/>
            <w:left w:val="none" w:sz="0" w:space="0" w:color="auto"/>
            <w:bottom w:val="none" w:sz="0" w:space="0" w:color="auto"/>
            <w:right w:val="none" w:sz="0" w:space="0" w:color="auto"/>
          </w:divBdr>
        </w:div>
        <w:div w:id="1724862498">
          <w:marLeft w:val="0"/>
          <w:marRight w:val="0"/>
          <w:marTop w:val="0"/>
          <w:marBottom w:val="0"/>
          <w:divBdr>
            <w:top w:val="none" w:sz="0" w:space="0" w:color="auto"/>
            <w:left w:val="none" w:sz="0" w:space="0" w:color="auto"/>
            <w:bottom w:val="none" w:sz="0" w:space="0" w:color="auto"/>
            <w:right w:val="none" w:sz="0" w:space="0" w:color="auto"/>
          </w:divBdr>
        </w:div>
        <w:div w:id="1218398820">
          <w:marLeft w:val="0"/>
          <w:marRight w:val="0"/>
          <w:marTop w:val="0"/>
          <w:marBottom w:val="0"/>
          <w:divBdr>
            <w:top w:val="none" w:sz="0" w:space="0" w:color="auto"/>
            <w:left w:val="none" w:sz="0" w:space="0" w:color="auto"/>
            <w:bottom w:val="none" w:sz="0" w:space="0" w:color="auto"/>
            <w:right w:val="none" w:sz="0" w:space="0" w:color="auto"/>
          </w:divBdr>
        </w:div>
        <w:div w:id="41827581">
          <w:marLeft w:val="0"/>
          <w:marRight w:val="0"/>
          <w:marTop w:val="0"/>
          <w:marBottom w:val="0"/>
          <w:divBdr>
            <w:top w:val="none" w:sz="0" w:space="0" w:color="auto"/>
            <w:left w:val="none" w:sz="0" w:space="0" w:color="auto"/>
            <w:bottom w:val="none" w:sz="0" w:space="0" w:color="auto"/>
            <w:right w:val="none" w:sz="0" w:space="0" w:color="auto"/>
          </w:divBdr>
        </w:div>
        <w:div w:id="1495609395">
          <w:marLeft w:val="0"/>
          <w:marRight w:val="0"/>
          <w:marTop w:val="0"/>
          <w:marBottom w:val="0"/>
          <w:divBdr>
            <w:top w:val="none" w:sz="0" w:space="0" w:color="auto"/>
            <w:left w:val="none" w:sz="0" w:space="0" w:color="auto"/>
            <w:bottom w:val="none" w:sz="0" w:space="0" w:color="auto"/>
            <w:right w:val="none" w:sz="0" w:space="0" w:color="auto"/>
          </w:divBdr>
        </w:div>
        <w:div w:id="634943189">
          <w:marLeft w:val="0"/>
          <w:marRight w:val="0"/>
          <w:marTop w:val="0"/>
          <w:marBottom w:val="0"/>
          <w:divBdr>
            <w:top w:val="none" w:sz="0" w:space="0" w:color="auto"/>
            <w:left w:val="none" w:sz="0" w:space="0" w:color="auto"/>
            <w:bottom w:val="none" w:sz="0" w:space="0" w:color="auto"/>
            <w:right w:val="none" w:sz="0" w:space="0" w:color="auto"/>
          </w:divBdr>
        </w:div>
        <w:div w:id="1999724535">
          <w:marLeft w:val="0"/>
          <w:marRight w:val="0"/>
          <w:marTop w:val="0"/>
          <w:marBottom w:val="0"/>
          <w:divBdr>
            <w:top w:val="none" w:sz="0" w:space="0" w:color="auto"/>
            <w:left w:val="none" w:sz="0" w:space="0" w:color="auto"/>
            <w:bottom w:val="none" w:sz="0" w:space="0" w:color="auto"/>
            <w:right w:val="none" w:sz="0" w:space="0" w:color="auto"/>
          </w:divBdr>
        </w:div>
        <w:div w:id="826090532">
          <w:marLeft w:val="0"/>
          <w:marRight w:val="0"/>
          <w:marTop w:val="0"/>
          <w:marBottom w:val="0"/>
          <w:divBdr>
            <w:top w:val="none" w:sz="0" w:space="0" w:color="auto"/>
            <w:left w:val="none" w:sz="0" w:space="0" w:color="auto"/>
            <w:bottom w:val="none" w:sz="0" w:space="0" w:color="auto"/>
            <w:right w:val="none" w:sz="0" w:space="0" w:color="auto"/>
          </w:divBdr>
        </w:div>
        <w:div w:id="191497105">
          <w:marLeft w:val="0"/>
          <w:marRight w:val="0"/>
          <w:marTop w:val="0"/>
          <w:marBottom w:val="0"/>
          <w:divBdr>
            <w:top w:val="none" w:sz="0" w:space="0" w:color="auto"/>
            <w:left w:val="none" w:sz="0" w:space="0" w:color="auto"/>
            <w:bottom w:val="none" w:sz="0" w:space="0" w:color="auto"/>
            <w:right w:val="none" w:sz="0" w:space="0" w:color="auto"/>
          </w:divBdr>
        </w:div>
        <w:div w:id="1658799681">
          <w:marLeft w:val="0"/>
          <w:marRight w:val="0"/>
          <w:marTop w:val="0"/>
          <w:marBottom w:val="0"/>
          <w:divBdr>
            <w:top w:val="none" w:sz="0" w:space="0" w:color="auto"/>
            <w:left w:val="none" w:sz="0" w:space="0" w:color="auto"/>
            <w:bottom w:val="none" w:sz="0" w:space="0" w:color="auto"/>
            <w:right w:val="none" w:sz="0" w:space="0" w:color="auto"/>
          </w:divBdr>
        </w:div>
        <w:div w:id="1237478833">
          <w:marLeft w:val="0"/>
          <w:marRight w:val="0"/>
          <w:marTop w:val="0"/>
          <w:marBottom w:val="0"/>
          <w:divBdr>
            <w:top w:val="none" w:sz="0" w:space="0" w:color="auto"/>
            <w:left w:val="none" w:sz="0" w:space="0" w:color="auto"/>
            <w:bottom w:val="none" w:sz="0" w:space="0" w:color="auto"/>
            <w:right w:val="none" w:sz="0" w:space="0" w:color="auto"/>
          </w:divBdr>
        </w:div>
        <w:div w:id="1115831846">
          <w:marLeft w:val="0"/>
          <w:marRight w:val="0"/>
          <w:marTop w:val="0"/>
          <w:marBottom w:val="0"/>
          <w:divBdr>
            <w:top w:val="none" w:sz="0" w:space="0" w:color="auto"/>
            <w:left w:val="none" w:sz="0" w:space="0" w:color="auto"/>
            <w:bottom w:val="none" w:sz="0" w:space="0" w:color="auto"/>
            <w:right w:val="none" w:sz="0" w:space="0" w:color="auto"/>
          </w:divBdr>
        </w:div>
        <w:div w:id="1178427327">
          <w:marLeft w:val="0"/>
          <w:marRight w:val="0"/>
          <w:marTop w:val="0"/>
          <w:marBottom w:val="0"/>
          <w:divBdr>
            <w:top w:val="none" w:sz="0" w:space="0" w:color="auto"/>
            <w:left w:val="none" w:sz="0" w:space="0" w:color="auto"/>
            <w:bottom w:val="none" w:sz="0" w:space="0" w:color="auto"/>
            <w:right w:val="none" w:sz="0" w:space="0" w:color="auto"/>
          </w:divBdr>
        </w:div>
        <w:div w:id="1306855571">
          <w:marLeft w:val="0"/>
          <w:marRight w:val="0"/>
          <w:marTop w:val="0"/>
          <w:marBottom w:val="0"/>
          <w:divBdr>
            <w:top w:val="none" w:sz="0" w:space="0" w:color="auto"/>
            <w:left w:val="none" w:sz="0" w:space="0" w:color="auto"/>
            <w:bottom w:val="none" w:sz="0" w:space="0" w:color="auto"/>
            <w:right w:val="none" w:sz="0" w:space="0" w:color="auto"/>
          </w:divBdr>
        </w:div>
        <w:div w:id="1859464072">
          <w:marLeft w:val="0"/>
          <w:marRight w:val="0"/>
          <w:marTop w:val="0"/>
          <w:marBottom w:val="0"/>
          <w:divBdr>
            <w:top w:val="none" w:sz="0" w:space="0" w:color="auto"/>
            <w:left w:val="none" w:sz="0" w:space="0" w:color="auto"/>
            <w:bottom w:val="none" w:sz="0" w:space="0" w:color="auto"/>
            <w:right w:val="none" w:sz="0" w:space="0" w:color="auto"/>
          </w:divBdr>
        </w:div>
        <w:div w:id="223570060">
          <w:marLeft w:val="0"/>
          <w:marRight w:val="0"/>
          <w:marTop w:val="0"/>
          <w:marBottom w:val="0"/>
          <w:divBdr>
            <w:top w:val="none" w:sz="0" w:space="0" w:color="auto"/>
            <w:left w:val="none" w:sz="0" w:space="0" w:color="auto"/>
            <w:bottom w:val="none" w:sz="0" w:space="0" w:color="auto"/>
            <w:right w:val="none" w:sz="0" w:space="0" w:color="auto"/>
          </w:divBdr>
        </w:div>
        <w:div w:id="1497529291">
          <w:marLeft w:val="0"/>
          <w:marRight w:val="0"/>
          <w:marTop w:val="0"/>
          <w:marBottom w:val="0"/>
          <w:divBdr>
            <w:top w:val="none" w:sz="0" w:space="0" w:color="auto"/>
            <w:left w:val="none" w:sz="0" w:space="0" w:color="auto"/>
            <w:bottom w:val="none" w:sz="0" w:space="0" w:color="auto"/>
            <w:right w:val="none" w:sz="0" w:space="0" w:color="auto"/>
          </w:divBdr>
        </w:div>
        <w:div w:id="1214150332">
          <w:marLeft w:val="0"/>
          <w:marRight w:val="0"/>
          <w:marTop w:val="0"/>
          <w:marBottom w:val="0"/>
          <w:divBdr>
            <w:top w:val="none" w:sz="0" w:space="0" w:color="auto"/>
            <w:left w:val="none" w:sz="0" w:space="0" w:color="auto"/>
            <w:bottom w:val="none" w:sz="0" w:space="0" w:color="auto"/>
            <w:right w:val="none" w:sz="0" w:space="0" w:color="auto"/>
          </w:divBdr>
        </w:div>
        <w:div w:id="1046494447">
          <w:marLeft w:val="0"/>
          <w:marRight w:val="0"/>
          <w:marTop w:val="0"/>
          <w:marBottom w:val="0"/>
          <w:divBdr>
            <w:top w:val="none" w:sz="0" w:space="0" w:color="auto"/>
            <w:left w:val="none" w:sz="0" w:space="0" w:color="auto"/>
            <w:bottom w:val="none" w:sz="0" w:space="0" w:color="auto"/>
            <w:right w:val="none" w:sz="0" w:space="0" w:color="auto"/>
          </w:divBdr>
        </w:div>
        <w:div w:id="1240552845">
          <w:marLeft w:val="0"/>
          <w:marRight w:val="0"/>
          <w:marTop w:val="0"/>
          <w:marBottom w:val="0"/>
          <w:divBdr>
            <w:top w:val="none" w:sz="0" w:space="0" w:color="auto"/>
            <w:left w:val="none" w:sz="0" w:space="0" w:color="auto"/>
            <w:bottom w:val="none" w:sz="0" w:space="0" w:color="auto"/>
            <w:right w:val="none" w:sz="0" w:space="0" w:color="auto"/>
          </w:divBdr>
        </w:div>
        <w:div w:id="769156924">
          <w:marLeft w:val="0"/>
          <w:marRight w:val="0"/>
          <w:marTop w:val="0"/>
          <w:marBottom w:val="0"/>
          <w:divBdr>
            <w:top w:val="none" w:sz="0" w:space="0" w:color="auto"/>
            <w:left w:val="none" w:sz="0" w:space="0" w:color="auto"/>
            <w:bottom w:val="none" w:sz="0" w:space="0" w:color="auto"/>
            <w:right w:val="none" w:sz="0" w:space="0" w:color="auto"/>
          </w:divBdr>
        </w:div>
        <w:div w:id="311521999">
          <w:marLeft w:val="0"/>
          <w:marRight w:val="0"/>
          <w:marTop w:val="0"/>
          <w:marBottom w:val="0"/>
          <w:divBdr>
            <w:top w:val="none" w:sz="0" w:space="0" w:color="auto"/>
            <w:left w:val="none" w:sz="0" w:space="0" w:color="auto"/>
            <w:bottom w:val="none" w:sz="0" w:space="0" w:color="auto"/>
            <w:right w:val="none" w:sz="0" w:space="0" w:color="auto"/>
          </w:divBdr>
        </w:div>
        <w:div w:id="383679666">
          <w:marLeft w:val="0"/>
          <w:marRight w:val="0"/>
          <w:marTop w:val="0"/>
          <w:marBottom w:val="0"/>
          <w:divBdr>
            <w:top w:val="none" w:sz="0" w:space="0" w:color="auto"/>
            <w:left w:val="none" w:sz="0" w:space="0" w:color="auto"/>
            <w:bottom w:val="none" w:sz="0" w:space="0" w:color="auto"/>
            <w:right w:val="none" w:sz="0" w:space="0" w:color="auto"/>
          </w:divBdr>
        </w:div>
        <w:div w:id="1487093338">
          <w:marLeft w:val="0"/>
          <w:marRight w:val="0"/>
          <w:marTop w:val="0"/>
          <w:marBottom w:val="0"/>
          <w:divBdr>
            <w:top w:val="none" w:sz="0" w:space="0" w:color="auto"/>
            <w:left w:val="none" w:sz="0" w:space="0" w:color="auto"/>
            <w:bottom w:val="none" w:sz="0" w:space="0" w:color="auto"/>
            <w:right w:val="none" w:sz="0" w:space="0" w:color="auto"/>
          </w:divBdr>
        </w:div>
        <w:div w:id="300233521">
          <w:marLeft w:val="0"/>
          <w:marRight w:val="0"/>
          <w:marTop w:val="0"/>
          <w:marBottom w:val="0"/>
          <w:divBdr>
            <w:top w:val="none" w:sz="0" w:space="0" w:color="auto"/>
            <w:left w:val="none" w:sz="0" w:space="0" w:color="auto"/>
            <w:bottom w:val="none" w:sz="0" w:space="0" w:color="auto"/>
            <w:right w:val="none" w:sz="0" w:space="0" w:color="auto"/>
          </w:divBdr>
        </w:div>
        <w:div w:id="51392830">
          <w:marLeft w:val="0"/>
          <w:marRight w:val="0"/>
          <w:marTop w:val="0"/>
          <w:marBottom w:val="0"/>
          <w:divBdr>
            <w:top w:val="none" w:sz="0" w:space="0" w:color="auto"/>
            <w:left w:val="none" w:sz="0" w:space="0" w:color="auto"/>
            <w:bottom w:val="none" w:sz="0" w:space="0" w:color="auto"/>
            <w:right w:val="none" w:sz="0" w:space="0" w:color="auto"/>
          </w:divBdr>
        </w:div>
        <w:div w:id="493957304">
          <w:marLeft w:val="0"/>
          <w:marRight w:val="0"/>
          <w:marTop w:val="0"/>
          <w:marBottom w:val="0"/>
          <w:divBdr>
            <w:top w:val="none" w:sz="0" w:space="0" w:color="auto"/>
            <w:left w:val="none" w:sz="0" w:space="0" w:color="auto"/>
            <w:bottom w:val="none" w:sz="0" w:space="0" w:color="auto"/>
            <w:right w:val="none" w:sz="0" w:space="0" w:color="auto"/>
          </w:divBdr>
        </w:div>
        <w:div w:id="263415313">
          <w:marLeft w:val="0"/>
          <w:marRight w:val="0"/>
          <w:marTop w:val="0"/>
          <w:marBottom w:val="0"/>
          <w:divBdr>
            <w:top w:val="none" w:sz="0" w:space="0" w:color="auto"/>
            <w:left w:val="none" w:sz="0" w:space="0" w:color="auto"/>
            <w:bottom w:val="none" w:sz="0" w:space="0" w:color="auto"/>
            <w:right w:val="none" w:sz="0" w:space="0" w:color="auto"/>
          </w:divBdr>
        </w:div>
        <w:div w:id="992954834">
          <w:marLeft w:val="0"/>
          <w:marRight w:val="0"/>
          <w:marTop w:val="0"/>
          <w:marBottom w:val="0"/>
          <w:divBdr>
            <w:top w:val="none" w:sz="0" w:space="0" w:color="auto"/>
            <w:left w:val="none" w:sz="0" w:space="0" w:color="auto"/>
            <w:bottom w:val="none" w:sz="0" w:space="0" w:color="auto"/>
            <w:right w:val="none" w:sz="0" w:space="0" w:color="auto"/>
          </w:divBdr>
        </w:div>
        <w:div w:id="633028696">
          <w:marLeft w:val="0"/>
          <w:marRight w:val="0"/>
          <w:marTop w:val="0"/>
          <w:marBottom w:val="0"/>
          <w:divBdr>
            <w:top w:val="none" w:sz="0" w:space="0" w:color="auto"/>
            <w:left w:val="none" w:sz="0" w:space="0" w:color="auto"/>
            <w:bottom w:val="none" w:sz="0" w:space="0" w:color="auto"/>
            <w:right w:val="none" w:sz="0" w:space="0" w:color="auto"/>
          </w:divBdr>
        </w:div>
        <w:div w:id="65957263">
          <w:marLeft w:val="0"/>
          <w:marRight w:val="0"/>
          <w:marTop w:val="0"/>
          <w:marBottom w:val="0"/>
          <w:divBdr>
            <w:top w:val="none" w:sz="0" w:space="0" w:color="auto"/>
            <w:left w:val="none" w:sz="0" w:space="0" w:color="auto"/>
            <w:bottom w:val="none" w:sz="0" w:space="0" w:color="auto"/>
            <w:right w:val="none" w:sz="0" w:space="0" w:color="auto"/>
          </w:divBdr>
        </w:div>
        <w:div w:id="748893393">
          <w:marLeft w:val="0"/>
          <w:marRight w:val="0"/>
          <w:marTop w:val="0"/>
          <w:marBottom w:val="0"/>
          <w:divBdr>
            <w:top w:val="none" w:sz="0" w:space="0" w:color="auto"/>
            <w:left w:val="none" w:sz="0" w:space="0" w:color="auto"/>
            <w:bottom w:val="none" w:sz="0" w:space="0" w:color="auto"/>
            <w:right w:val="none" w:sz="0" w:space="0" w:color="auto"/>
          </w:divBdr>
        </w:div>
        <w:div w:id="1386564300">
          <w:marLeft w:val="0"/>
          <w:marRight w:val="0"/>
          <w:marTop w:val="0"/>
          <w:marBottom w:val="0"/>
          <w:divBdr>
            <w:top w:val="none" w:sz="0" w:space="0" w:color="auto"/>
            <w:left w:val="none" w:sz="0" w:space="0" w:color="auto"/>
            <w:bottom w:val="none" w:sz="0" w:space="0" w:color="auto"/>
            <w:right w:val="none" w:sz="0" w:space="0" w:color="auto"/>
          </w:divBdr>
        </w:div>
        <w:div w:id="426194463">
          <w:marLeft w:val="0"/>
          <w:marRight w:val="0"/>
          <w:marTop w:val="0"/>
          <w:marBottom w:val="0"/>
          <w:divBdr>
            <w:top w:val="none" w:sz="0" w:space="0" w:color="auto"/>
            <w:left w:val="none" w:sz="0" w:space="0" w:color="auto"/>
            <w:bottom w:val="none" w:sz="0" w:space="0" w:color="auto"/>
            <w:right w:val="none" w:sz="0" w:space="0" w:color="auto"/>
          </w:divBdr>
        </w:div>
        <w:div w:id="1845436127">
          <w:marLeft w:val="0"/>
          <w:marRight w:val="0"/>
          <w:marTop w:val="0"/>
          <w:marBottom w:val="0"/>
          <w:divBdr>
            <w:top w:val="none" w:sz="0" w:space="0" w:color="auto"/>
            <w:left w:val="none" w:sz="0" w:space="0" w:color="auto"/>
            <w:bottom w:val="none" w:sz="0" w:space="0" w:color="auto"/>
            <w:right w:val="none" w:sz="0" w:space="0" w:color="auto"/>
          </w:divBdr>
        </w:div>
        <w:div w:id="1503352167">
          <w:marLeft w:val="0"/>
          <w:marRight w:val="0"/>
          <w:marTop w:val="0"/>
          <w:marBottom w:val="0"/>
          <w:divBdr>
            <w:top w:val="none" w:sz="0" w:space="0" w:color="auto"/>
            <w:left w:val="none" w:sz="0" w:space="0" w:color="auto"/>
            <w:bottom w:val="none" w:sz="0" w:space="0" w:color="auto"/>
            <w:right w:val="none" w:sz="0" w:space="0" w:color="auto"/>
          </w:divBdr>
        </w:div>
        <w:div w:id="1644777055">
          <w:marLeft w:val="0"/>
          <w:marRight w:val="0"/>
          <w:marTop w:val="0"/>
          <w:marBottom w:val="0"/>
          <w:divBdr>
            <w:top w:val="none" w:sz="0" w:space="0" w:color="auto"/>
            <w:left w:val="none" w:sz="0" w:space="0" w:color="auto"/>
            <w:bottom w:val="none" w:sz="0" w:space="0" w:color="auto"/>
            <w:right w:val="none" w:sz="0" w:space="0" w:color="auto"/>
          </w:divBdr>
        </w:div>
        <w:div w:id="1092506187">
          <w:marLeft w:val="0"/>
          <w:marRight w:val="0"/>
          <w:marTop w:val="0"/>
          <w:marBottom w:val="0"/>
          <w:divBdr>
            <w:top w:val="none" w:sz="0" w:space="0" w:color="auto"/>
            <w:left w:val="none" w:sz="0" w:space="0" w:color="auto"/>
            <w:bottom w:val="none" w:sz="0" w:space="0" w:color="auto"/>
            <w:right w:val="none" w:sz="0" w:space="0" w:color="auto"/>
          </w:divBdr>
        </w:div>
        <w:div w:id="768506203">
          <w:marLeft w:val="0"/>
          <w:marRight w:val="0"/>
          <w:marTop w:val="0"/>
          <w:marBottom w:val="0"/>
          <w:divBdr>
            <w:top w:val="none" w:sz="0" w:space="0" w:color="auto"/>
            <w:left w:val="none" w:sz="0" w:space="0" w:color="auto"/>
            <w:bottom w:val="none" w:sz="0" w:space="0" w:color="auto"/>
            <w:right w:val="none" w:sz="0" w:space="0" w:color="auto"/>
          </w:divBdr>
        </w:div>
        <w:div w:id="921790562">
          <w:marLeft w:val="0"/>
          <w:marRight w:val="0"/>
          <w:marTop w:val="0"/>
          <w:marBottom w:val="0"/>
          <w:divBdr>
            <w:top w:val="none" w:sz="0" w:space="0" w:color="auto"/>
            <w:left w:val="none" w:sz="0" w:space="0" w:color="auto"/>
            <w:bottom w:val="none" w:sz="0" w:space="0" w:color="auto"/>
            <w:right w:val="none" w:sz="0" w:space="0" w:color="auto"/>
          </w:divBdr>
        </w:div>
        <w:div w:id="545720724">
          <w:marLeft w:val="0"/>
          <w:marRight w:val="0"/>
          <w:marTop w:val="0"/>
          <w:marBottom w:val="0"/>
          <w:divBdr>
            <w:top w:val="none" w:sz="0" w:space="0" w:color="auto"/>
            <w:left w:val="none" w:sz="0" w:space="0" w:color="auto"/>
            <w:bottom w:val="none" w:sz="0" w:space="0" w:color="auto"/>
            <w:right w:val="none" w:sz="0" w:space="0" w:color="auto"/>
          </w:divBdr>
        </w:div>
        <w:div w:id="151916215">
          <w:marLeft w:val="0"/>
          <w:marRight w:val="0"/>
          <w:marTop w:val="0"/>
          <w:marBottom w:val="0"/>
          <w:divBdr>
            <w:top w:val="none" w:sz="0" w:space="0" w:color="auto"/>
            <w:left w:val="none" w:sz="0" w:space="0" w:color="auto"/>
            <w:bottom w:val="none" w:sz="0" w:space="0" w:color="auto"/>
            <w:right w:val="none" w:sz="0" w:space="0" w:color="auto"/>
          </w:divBdr>
        </w:div>
        <w:div w:id="16273082">
          <w:marLeft w:val="0"/>
          <w:marRight w:val="0"/>
          <w:marTop w:val="0"/>
          <w:marBottom w:val="0"/>
          <w:divBdr>
            <w:top w:val="none" w:sz="0" w:space="0" w:color="auto"/>
            <w:left w:val="none" w:sz="0" w:space="0" w:color="auto"/>
            <w:bottom w:val="none" w:sz="0" w:space="0" w:color="auto"/>
            <w:right w:val="none" w:sz="0" w:space="0" w:color="auto"/>
          </w:divBdr>
        </w:div>
        <w:div w:id="1374769953">
          <w:marLeft w:val="0"/>
          <w:marRight w:val="0"/>
          <w:marTop w:val="0"/>
          <w:marBottom w:val="0"/>
          <w:divBdr>
            <w:top w:val="none" w:sz="0" w:space="0" w:color="auto"/>
            <w:left w:val="none" w:sz="0" w:space="0" w:color="auto"/>
            <w:bottom w:val="none" w:sz="0" w:space="0" w:color="auto"/>
            <w:right w:val="none" w:sz="0" w:space="0" w:color="auto"/>
          </w:divBdr>
        </w:div>
        <w:div w:id="1096941837">
          <w:marLeft w:val="0"/>
          <w:marRight w:val="0"/>
          <w:marTop w:val="0"/>
          <w:marBottom w:val="0"/>
          <w:divBdr>
            <w:top w:val="none" w:sz="0" w:space="0" w:color="auto"/>
            <w:left w:val="none" w:sz="0" w:space="0" w:color="auto"/>
            <w:bottom w:val="none" w:sz="0" w:space="0" w:color="auto"/>
            <w:right w:val="none" w:sz="0" w:space="0" w:color="auto"/>
          </w:divBdr>
        </w:div>
        <w:div w:id="1611206593">
          <w:marLeft w:val="0"/>
          <w:marRight w:val="0"/>
          <w:marTop w:val="0"/>
          <w:marBottom w:val="0"/>
          <w:divBdr>
            <w:top w:val="none" w:sz="0" w:space="0" w:color="auto"/>
            <w:left w:val="none" w:sz="0" w:space="0" w:color="auto"/>
            <w:bottom w:val="none" w:sz="0" w:space="0" w:color="auto"/>
            <w:right w:val="none" w:sz="0" w:space="0" w:color="auto"/>
          </w:divBdr>
        </w:div>
        <w:div w:id="1856461840">
          <w:marLeft w:val="0"/>
          <w:marRight w:val="0"/>
          <w:marTop w:val="0"/>
          <w:marBottom w:val="0"/>
          <w:divBdr>
            <w:top w:val="none" w:sz="0" w:space="0" w:color="auto"/>
            <w:left w:val="none" w:sz="0" w:space="0" w:color="auto"/>
            <w:bottom w:val="none" w:sz="0" w:space="0" w:color="auto"/>
            <w:right w:val="none" w:sz="0" w:space="0" w:color="auto"/>
          </w:divBdr>
        </w:div>
        <w:div w:id="110899467">
          <w:marLeft w:val="0"/>
          <w:marRight w:val="0"/>
          <w:marTop w:val="0"/>
          <w:marBottom w:val="0"/>
          <w:divBdr>
            <w:top w:val="none" w:sz="0" w:space="0" w:color="auto"/>
            <w:left w:val="none" w:sz="0" w:space="0" w:color="auto"/>
            <w:bottom w:val="none" w:sz="0" w:space="0" w:color="auto"/>
            <w:right w:val="none" w:sz="0" w:space="0" w:color="auto"/>
          </w:divBdr>
        </w:div>
        <w:div w:id="2060282891">
          <w:marLeft w:val="0"/>
          <w:marRight w:val="0"/>
          <w:marTop w:val="0"/>
          <w:marBottom w:val="0"/>
          <w:divBdr>
            <w:top w:val="none" w:sz="0" w:space="0" w:color="auto"/>
            <w:left w:val="none" w:sz="0" w:space="0" w:color="auto"/>
            <w:bottom w:val="none" w:sz="0" w:space="0" w:color="auto"/>
            <w:right w:val="none" w:sz="0" w:space="0" w:color="auto"/>
          </w:divBdr>
        </w:div>
        <w:div w:id="220167676">
          <w:marLeft w:val="0"/>
          <w:marRight w:val="0"/>
          <w:marTop w:val="0"/>
          <w:marBottom w:val="0"/>
          <w:divBdr>
            <w:top w:val="none" w:sz="0" w:space="0" w:color="auto"/>
            <w:left w:val="none" w:sz="0" w:space="0" w:color="auto"/>
            <w:bottom w:val="none" w:sz="0" w:space="0" w:color="auto"/>
            <w:right w:val="none" w:sz="0" w:space="0" w:color="auto"/>
          </w:divBdr>
        </w:div>
        <w:div w:id="1479305092">
          <w:marLeft w:val="0"/>
          <w:marRight w:val="0"/>
          <w:marTop w:val="0"/>
          <w:marBottom w:val="0"/>
          <w:divBdr>
            <w:top w:val="none" w:sz="0" w:space="0" w:color="auto"/>
            <w:left w:val="none" w:sz="0" w:space="0" w:color="auto"/>
            <w:bottom w:val="none" w:sz="0" w:space="0" w:color="auto"/>
            <w:right w:val="none" w:sz="0" w:space="0" w:color="auto"/>
          </w:divBdr>
        </w:div>
        <w:div w:id="1385373479">
          <w:marLeft w:val="0"/>
          <w:marRight w:val="0"/>
          <w:marTop w:val="0"/>
          <w:marBottom w:val="0"/>
          <w:divBdr>
            <w:top w:val="none" w:sz="0" w:space="0" w:color="auto"/>
            <w:left w:val="none" w:sz="0" w:space="0" w:color="auto"/>
            <w:bottom w:val="none" w:sz="0" w:space="0" w:color="auto"/>
            <w:right w:val="none" w:sz="0" w:space="0" w:color="auto"/>
          </w:divBdr>
        </w:div>
        <w:div w:id="936867897">
          <w:marLeft w:val="0"/>
          <w:marRight w:val="0"/>
          <w:marTop w:val="0"/>
          <w:marBottom w:val="0"/>
          <w:divBdr>
            <w:top w:val="none" w:sz="0" w:space="0" w:color="auto"/>
            <w:left w:val="none" w:sz="0" w:space="0" w:color="auto"/>
            <w:bottom w:val="none" w:sz="0" w:space="0" w:color="auto"/>
            <w:right w:val="none" w:sz="0" w:space="0" w:color="auto"/>
          </w:divBdr>
        </w:div>
        <w:div w:id="1233808992">
          <w:marLeft w:val="0"/>
          <w:marRight w:val="0"/>
          <w:marTop w:val="0"/>
          <w:marBottom w:val="0"/>
          <w:divBdr>
            <w:top w:val="none" w:sz="0" w:space="0" w:color="auto"/>
            <w:left w:val="none" w:sz="0" w:space="0" w:color="auto"/>
            <w:bottom w:val="none" w:sz="0" w:space="0" w:color="auto"/>
            <w:right w:val="none" w:sz="0" w:space="0" w:color="auto"/>
          </w:divBdr>
        </w:div>
        <w:div w:id="2065987201">
          <w:marLeft w:val="0"/>
          <w:marRight w:val="0"/>
          <w:marTop w:val="0"/>
          <w:marBottom w:val="0"/>
          <w:divBdr>
            <w:top w:val="none" w:sz="0" w:space="0" w:color="auto"/>
            <w:left w:val="none" w:sz="0" w:space="0" w:color="auto"/>
            <w:bottom w:val="none" w:sz="0" w:space="0" w:color="auto"/>
            <w:right w:val="none" w:sz="0" w:space="0" w:color="auto"/>
          </w:divBdr>
        </w:div>
        <w:div w:id="1702166871">
          <w:marLeft w:val="0"/>
          <w:marRight w:val="0"/>
          <w:marTop w:val="0"/>
          <w:marBottom w:val="0"/>
          <w:divBdr>
            <w:top w:val="none" w:sz="0" w:space="0" w:color="auto"/>
            <w:left w:val="none" w:sz="0" w:space="0" w:color="auto"/>
            <w:bottom w:val="none" w:sz="0" w:space="0" w:color="auto"/>
            <w:right w:val="none" w:sz="0" w:space="0" w:color="auto"/>
          </w:divBdr>
        </w:div>
        <w:div w:id="1869247226">
          <w:marLeft w:val="0"/>
          <w:marRight w:val="0"/>
          <w:marTop w:val="0"/>
          <w:marBottom w:val="0"/>
          <w:divBdr>
            <w:top w:val="none" w:sz="0" w:space="0" w:color="auto"/>
            <w:left w:val="none" w:sz="0" w:space="0" w:color="auto"/>
            <w:bottom w:val="none" w:sz="0" w:space="0" w:color="auto"/>
            <w:right w:val="none" w:sz="0" w:space="0" w:color="auto"/>
          </w:divBdr>
        </w:div>
        <w:div w:id="2134442697">
          <w:marLeft w:val="0"/>
          <w:marRight w:val="0"/>
          <w:marTop w:val="0"/>
          <w:marBottom w:val="0"/>
          <w:divBdr>
            <w:top w:val="none" w:sz="0" w:space="0" w:color="auto"/>
            <w:left w:val="none" w:sz="0" w:space="0" w:color="auto"/>
            <w:bottom w:val="none" w:sz="0" w:space="0" w:color="auto"/>
            <w:right w:val="none" w:sz="0" w:space="0" w:color="auto"/>
          </w:divBdr>
        </w:div>
        <w:div w:id="1367173670">
          <w:marLeft w:val="0"/>
          <w:marRight w:val="0"/>
          <w:marTop w:val="0"/>
          <w:marBottom w:val="0"/>
          <w:divBdr>
            <w:top w:val="none" w:sz="0" w:space="0" w:color="auto"/>
            <w:left w:val="none" w:sz="0" w:space="0" w:color="auto"/>
            <w:bottom w:val="none" w:sz="0" w:space="0" w:color="auto"/>
            <w:right w:val="none" w:sz="0" w:space="0" w:color="auto"/>
          </w:divBdr>
        </w:div>
        <w:div w:id="1392996465">
          <w:marLeft w:val="0"/>
          <w:marRight w:val="0"/>
          <w:marTop w:val="0"/>
          <w:marBottom w:val="0"/>
          <w:divBdr>
            <w:top w:val="none" w:sz="0" w:space="0" w:color="auto"/>
            <w:left w:val="none" w:sz="0" w:space="0" w:color="auto"/>
            <w:bottom w:val="none" w:sz="0" w:space="0" w:color="auto"/>
            <w:right w:val="none" w:sz="0" w:space="0" w:color="auto"/>
          </w:divBdr>
        </w:div>
        <w:div w:id="1040400817">
          <w:marLeft w:val="0"/>
          <w:marRight w:val="0"/>
          <w:marTop w:val="0"/>
          <w:marBottom w:val="0"/>
          <w:divBdr>
            <w:top w:val="none" w:sz="0" w:space="0" w:color="auto"/>
            <w:left w:val="none" w:sz="0" w:space="0" w:color="auto"/>
            <w:bottom w:val="none" w:sz="0" w:space="0" w:color="auto"/>
            <w:right w:val="none" w:sz="0" w:space="0" w:color="auto"/>
          </w:divBdr>
        </w:div>
        <w:div w:id="1025326259">
          <w:marLeft w:val="0"/>
          <w:marRight w:val="0"/>
          <w:marTop w:val="0"/>
          <w:marBottom w:val="0"/>
          <w:divBdr>
            <w:top w:val="none" w:sz="0" w:space="0" w:color="auto"/>
            <w:left w:val="none" w:sz="0" w:space="0" w:color="auto"/>
            <w:bottom w:val="none" w:sz="0" w:space="0" w:color="auto"/>
            <w:right w:val="none" w:sz="0" w:space="0" w:color="auto"/>
          </w:divBdr>
        </w:div>
        <w:div w:id="931625508">
          <w:marLeft w:val="0"/>
          <w:marRight w:val="0"/>
          <w:marTop w:val="0"/>
          <w:marBottom w:val="0"/>
          <w:divBdr>
            <w:top w:val="none" w:sz="0" w:space="0" w:color="auto"/>
            <w:left w:val="none" w:sz="0" w:space="0" w:color="auto"/>
            <w:bottom w:val="none" w:sz="0" w:space="0" w:color="auto"/>
            <w:right w:val="none" w:sz="0" w:space="0" w:color="auto"/>
          </w:divBdr>
        </w:div>
        <w:div w:id="1516918067">
          <w:marLeft w:val="0"/>
          <w:marRight w:val="0"/>
          <w:marTop w:val="0"/>
          <w:marBottom w:val="0"/>
          <w:divBdr>
            <w:top w:val="none" w:sz="0" w:space="0" w:color="auto"/>
            <w:left w:val="none" w:sz="0" w:space="0" w:color="auto"/>
            <w:bottom w:val="none" w:sz="0" w:space="0" w:color="auto"/>
            <w:right w:val="none" w:sz="0" w:space="0" w:color="auto"/>
          </w:divBdr>
        </w:div>
        <w:div w:id="681007474">
          <w:marLeft w:val="0"/>
          <w:marRight w:val="0"/>
          <w:marTop w:val="0"/>
          <w:marBottom w:val="0"/>
          <w:divBdr>
            <w:top w:val="none" w:sz="0" w:space="0" w:color="auto"/>
            <w:left w:val="none" w:sz="0" w:space="0" w:color="auto"/>
            <w:bottom w:val="none" w:sz="0" w:space="0" w:color="auto"/>
            <w:right w:val="none" w:sz="0" w:space="0" w:color="auto"/>
          </w:divBdr>
        </w:div>
        <w:div w:id="254097348">
          <w:marLeft w:val="0"/>
          <w:marRight w:val="0"/>
          <w:marTop w:val="0"/>
          <w:marBottom w:val="0"/>
          <w:divBdr>
            <w:top w:val="none" w:sz="0" w:space="0" w:color="auto"/>
            <w:left w:val="none" w:sz="0" w:space="0" w:color="auto"/>
            <w:bottom w:val="none" w:sz="0" w:space="0" w:color="auto"/>
            <w:right w:val="none" w:sz="0" w:space="0" w:color="auto"/>
          </w:divBdr>
        </w:div>
        <w:div w:id="1715811040">
          <w:marLeft w:val="0"/>
          <w:marRight w:val="0"/>
          <w:marTop w:val="0"/>
          <w:marBottom w:val="0"/>
          <w:divBdr>
            <w:top w:val="none" w:sz="0" w:space="0" w:color="auto"/>
            <w:left w:val="none" w:sz="0" w:space="0" w:color="auto"/>
            <w:bottom w:val="none" w:sz="0" w:space="0" w:color="auto"/>
            <w:right w:val="none" w:sz="0" w:space="0" w:color="auto"/>
          </w:divBdr>
        </w:div>
        <w:div w:id="1689452772">
          <w:marLeft w:val="0"/>
          <w:marRight w:val="0"/>
          <w:marTop w:val="0"/>
          <w:marBottom w:val="0"/>
          <w:divBdr>
            <w:top w:val="none" w:sz="0" w:space="0" w:color="auto"/>
            <w:left w:val="none" w:sz="0" w:space="0" w:color="auto"/>
            <w:bottom w:val="none" w:sz="0" w:space="0" w:color="auto"/>
            <w:right w:val="none" w:sz="0" w:space="0" w:color="auto"/>
          </w:divBdr>
        </w:div>
        <w:div w:id="1091927369">
          <w:marLeft w:val="0"/>
          <w:marRight w:val="0"/>
          <w:marTop w:val="0"/>
          <w:marBottom w:val="0"/>
          <w:divBdr>
            <w:top w:val="none" w:sz="0" w:space="0" w:color="auto"/>
            <w:left w:val="none" w:sz="0" w:space="0" w:color="auto"/>
            <w:bottom w:val="none" w:sz="0" w:space="0" w:color="auto"/>
            <w:right w:val="none" w:sz="0" w:space="0" w:color="auto"/>
          </w:divBdr>
        </w:div>
        <w:div w:id="25838776">
          <w:marLeft w:val="0"/>
          <w:marRight w:val="0"/>
          <w:marTop w:val="0"/>
          <w:marBottom w:val="0"/>
          <w:divBdr>
            <w:top w:val="none" w:sz="0" w:space="0" w:color="auto"/>
            <w:left w:val="none" w:sz="0" w:space="0" w:color="auto"/>
            <w:bottom w:val="none" w:sz="0" w:space="0" w:color="auto"/>
            <w:right w:val="none" w:sz="0" w:space="0" w:color="auto"/>
          </w:divBdr>
        </w:div>
        <w:div w:id="1761364633">
          <w:marLeft w:val="0"/>
          <w:marRight w:val="0"/>
          <w:marTop w:val="0"/>
          <w:marBottom w:val="0"/>
          <w:divBdr>
            <w:top w:val="none" w:sz="0" w:space="0" w:color="auto"/>
            <w:left w:val="none" w:sz="0" w:space="0" w:color="auto"/>
            <w:bottom w:val="none" w:sz="0" w:space="0" w:color="auto"/>
            <w:right w:val="none" w:sz="0" w:space="0" w:color="auto"/>
          </w:divBdr>
        </w:div>
        <w:div w:id="1616138740">
          <w:marLeft w:val="0"/>
          <w:marRight w:val="0"/>
          <w:marTop w:val="0"/>
          <w:marBottom w:val="0"/>
          <w:divBdr>
            <w:top w:val="none" w:sz="0" w:space="0" w:color="auto"/>
            <w:left w:val="none" w:sz="0" w:space="0" w:color="auto"/>
            <w:bottom w:val="none" w:sz="0" w:space="0" w:color="auto"/>
            <w:right w:val="none" w:sz="0" w:space="0" w:color="auto"/>
          </w:divBdr>
        </w:div>
        <w:div w:id="666322173">
          <w:marLeft w:val="0"/>
          <w:marRight w:val="0"/>
          <w:marTop w:val="0"/>
          <w:marBottom w:val="0"/>
          <w:divBdr>
            <w:top w:val="none" w:sz="0" w:space="0" w:color="auto"/>
            <w:left w:val="none" w:sz="0" w:space="0" w:color="auto"/>
            <w:bottom w:val="none" w:sz="0" w:space="0" w:color="auto"/>
            <w:right w:val="none" w:sz="0" w:space="0" w:color="auto"/>
          </w:divBdr>
        </w:div>
        <w:div w:id="862010127">
          <w:marLeft w:val="0"/>
          <w:marRight w:val="0"/>
          <w:marTop w:val="0"/>
          <w:marBottom w:val="0"/>
          <w:divBdr>
            <w:top w:val="none" w:sz="0" w:space="0" w:color="auto"/>
            <w:left w:val="none" w:sz="0" w:space="0" w:color="auto"/>
            <w:bottom w:val="none" w:sz="0" w:space="0" w:color="auto"/>
            <w:right w:val="none" w:sz="0" w:space="0" w:color="auto"/>
          </w:divBdr>
        </w:div>
        <w:div w:id="1458790814">
          <w:marLeft w:val="0"/>
          <w:marRight w:val="0"/>
          <w:marTop w:val="0"/>
          <w:marBottom w:val="0"/>
          <w:divBdr>
            <w:top w:val="none" w:sz="0" w:space="0" w:color="auto"/>
            <w:left w:val="none" w:sz="0" w:space="0" w:color="auto"/>
            <w:bottom w:val="none" w:sz="0" w:space="0" w:color="auto"/>
            <w:right w:val="none" w:sz="0" w:space="0" w:color="auto"/>
          </w:divBdr>
        </w:div>
        <w:div w:id="347683852">
          <w:marLeft w:val="0"/>
          <w:marRight w:val="0"/>
          <w:marTop w:val="0"/>
          <w:marBottom w:val="0"/>
          <w:divBdr>
            <w:top w:val="none" w:sz="0" w:space="0" w:color="auto"/>
            <w:left w:val="none" w:sz="0" w:space="0" w:color="auto"/>
            <w:bottom w:val="none" w:sz="0" w:space="0" w:color="auto"/>
            <w:right w:val="none" w:sz="0" w:space="0" w:color="auto"/>
          </w:divBdr>
        </w:div>
        <w:div w:id="773087230">
          <w:marLeft w:val="0"/>
          <w:marRight w:val="0"/>
          <w:marTop w:val="0"/>
          <w:marBottom w:val="0"/>
          <w:divBdr>
            <w:top w:val="none" w:sz="0" w:space="0" w:color="auto"/>
            <w:left w:val="none" w:sz="0" w:space="0" w:color="auto"/>
            <w:bottom w:val="none" w:sz="0" w:space="0" w:color="auto"/>
            <w:right w:val="none" w:sz="0" w:space="0" w:color="auto"/>
          </w:divBdr>
        </w:div>
        <w:div w:id="868029532">
          <w:marLeft w:val="0"/>
          <w:marRight w:val="0"/>
          <w:marTop w:val="0"/>
          <w:marBottom w:val="0"/>
          <w:divBdr>
            <w:top w:val="none" w:sz="0" w:space="0" w:color="auto"/>
            <w:left w:val="none" w:sz="0" w:space="0" w:color="auto"/>
            <w:bottom w:val="none" w:sz="0" w:space="0" w:color="auto"/>
            <w:right w:val="none" w:sz="0" w:space="0" w:color="auto"/>
          </w:divBdr>
        </w:div>
        <w:div w:id="652880817">
          <w:marLeft w:val="0"/>
          <w:marRight w:val="0"/>
          <w:marTop w:val="0"/>
          <w:marBottom w:val="0"/>
          <w:divBdr>
            <w:top w:val="none" w:sz="0" w:space="0" w:color="auto"/>
            <w:left w:val="none" w:sz="0" w:space="0" w:color="auto"/>
            <w:bottom w:val="none" w:sz="0" w:space="0" w:color="auto"/>
            <w:right w:val="none" w:sz="0" w:space="0" w:color="auto"/>
          </w:divBdr>
        </w:div>
        <w:div w:id="952205087">
          <w:marLeft w:val="0"/>
          <w:marRight w:val="0"/>
          <w:marTop w:val="0"/>
          <w:marBottom w:val="0"/>
          <w:divBdr>
            <w:top w:val="none" w:sz="0" w:space="0" w:color="auto"/>
            <w:left w:val="none" w:sz="0" w:space="0" w:color="auto"/>
            <w:bottom w:val="none" w:sz="0" w:space="0" w:color="auto"/>
            <w:right w:val="none" w:sz="0" w:space="0" w:color="auto"/>
          </w:divBdr>
        </w:div>
        <w:div w:id="2139756131">
          <w:marLeft w:val="0"/>
          <w:marRight w:val="0"/>
          <w:marTop w:val="0"/>
          <w:marBottom w:val="0"/>
          <w:divBdr>
            <w:top w:val="none" w:sz="0" w:space="0" w:color="auto"/>
            <w:left w:val="none" w:sz="0" w:space="0" w:color="auto"/>
            <w:bottom w:val="none" w:sz="0" w:space="0" w:color="auto"/>
            <w:right w:val="none" w:sz="0" w:space="0" w:color="auto"/>
          </w:divBdr>
        </w:div>
        <w:div w:id="1812408917">
          <w:marLeft w:val="0"/>
          <w:marRight w:val="0"/>
          <w:marTop w:val="0"/>
          <w:marBottom w:val="0"/>
          <w:divBdr>
            <w:top w:val="none" w:sz="0" w:space="0" w:color="auto"/>
            <w:left w:val="none" w:sz="0" w:space="0" w:color="auto"/>
            <w:bottom w:val="none" w:sz="0" w:space="0" w:color="auto"/>
            <w:right w:val="none" w:sz="0" w:space="0" w:color="auto"/>
          </w:divBdr>
        </w:div>
        <w:div w:id="477957856">
          <w:marLeft w:val="0"/>
          <w:marRight w:val="0"/>
          <w:marTop w:val="0"/>
          <w:marBottom w:val="0"/>
          <w:divBdr>
            <w:top w:val="none" w:sz="0" w:space="0" w:color="auto"/>
            <w:left w:val="none" w:sz="0" w:space="0" w:color="auto"/>
            <w:bottom w:val="none" w:sz="0" w:space="0" w:color="auto"/>
            <w:right w:val="none" w:sz="0" w:space="0" w:color="auto"/>
          </w:divBdr>
        </w:div>
        <w:div w:id="810290918">
          <w:marLeft w:val="0"/>
          <w:marRight w:val="0"/>
          <w:marTop w:val="0"/>
          <w:marBottom w:val="0"/>
          <w:divBdr>
            <w:top w:val="none" w:sz="0" w:space="0" w:color="auto"/>
            <w:left w:val="none" w:sz="0" w:space="0" w:color="auto"/>
            <w:bottom w:val="none" w:sz="0" w:space="0" w:color="auto"/>
            <w:right w:val="none" w:sz="0" w:space="0" w:color="auto"/>
          </w:divBdr>
        </w:div>
        <w:div w:id="202909692">
          <w:marLeft w:val="0"/>
          <w:marRight w:val="0"/>
          <w:marTop w:val="0"/>
          <w:marBottom w:val="0"/>
          <w:divBdr>
            <w:top w:val="none" w:sz="0" w:space="0" w:color="auto"/>
            <w:left w:val="none" w:sz="0" w:space="0" w:color="auto"/>
            <w:bottom w:val="none" w:sz="0" w:space="0" w:color="auto"/>
            <w:right w:val="none" w:sz="0" w:space="0" w:color="auto"/>
          </w:divBdr>
        </w:div>
        <w:div w:id="201745479">
          <w:marLeft w:val="0"/>
          <w:marRight w:val="0"/>
          <w:marTop w:val="0"/>
          <w:marBottom w:val="0"/>
          <w:divBdr>
            <w:top w:val="none" w:sz="0" w:space="0" w:color="auto"/>
            <w:left w:val="none" w:sz="0" w:space="0" w:color="auto"/>
            <w:bottom w:val="none" w:sz="0" w:space="0" w:color="auto"/>
            <w:right w:val="none" w:sz="0" w:space="0" w:color="auto"/>
          </w:divBdr>
        </w:div>
        <w:div w:id="768351334">
          <w:marLeft w:val="0"/>
          <w:marRight w:val="0"/>
          <w:marTop w:val="0"/>
          <w:marBottom w:val="0"/>
          <w:divBdr>
            <w:top w:val="none" w:sz="0" w:space="0" w:color="auto"/>
            <w:left w:val="none" w:sz="0" w:space="0" w:color="auto"/>
            <w:bottom w:val="none" w:sz="0" w:space="0" w:color="auto"/>
            <w:right w:val="none" w:sz="0" w:space="0" w:color="auto"/>
          </w:divBdr>
        </w:div>
        <w:div w:id="1931545515">
          <w:marLeft w:val="0"/>
          <w:marRight w:val="0"/>
          <w:marTop w:val="0"/>
          <w:marBottom w:val="0"/>
          <w:divBdr>
            <w:top w:val="none" w:sz="0" w:space="0" w:color="auto"/>
            <w:left w:val="none" w:sz="0" w:space="0" w:color="auto"/>
            <w:bottom w:val="none" w:sz="0" w:space="0" w:color="auto"/>
            <w:right w:val="none" w:sz="0" w:space="0" w:color="auto"/>
          </w:divBdr>
        </w:div>
        <w:div w:id="521238027">
          <w:marLeft w:val="0"/>
          <w:marRight w:val="0"/>
          <w:marTop w:val="0"/>
          <w:marBottom w:val="0"/>
          <w:divBdr>
            <w:top w:val="none" w:sz="0" w:space="0" w:color="auto"/>
            <w:left w:val="none" w:sz="0" w:space="0" w:color="auto"/>
            <w:bottom w:val="none" w:sz="0" w:space="0" w:color="auto"/>
            <w:right w:val="none" w:sz="0" w:space="0" w:color="auto"/>
          </w:divBdr>
        </w:div>
        <w:div w:id="689918304">
          <w:marLeft w:val="0"/>
          <w:marRight w:val="0"/>
          <w:marTop w:val="0"/>
          <w:marBottom w:val="0"/>
          <w:divBdr>
            <w:top w:val="none" w:sz="0" w:space="0" w:color="auto"/>
            <w:left w:val="none" w:sz="0" w:space="0" w:color="auto"/>
            <w:bottom w:val="none" w:sz="0" w:space="0" w:color="auto"/>
            <w:right w:val="none" w:sz="0" w:space="0" w:color="auto"/>
          </w:divBdr>
        </w:div>
        <w:div w:id="2140605739">
          <w:marLeft w:val="0"/>
          <w:marRight w:val="0"/>
          <w:marTop w:val="0"/>
          <w:marBottom w:val="0"/>
          <w:divBdr>
            <w:top w:val="none" w:sz="0" w:space="0" w:color="auto"/>
            <w:left w:val="none" w:sz="0" w:space="0" w:color="auto"/>
            <w:bottom w:val="none" w:sz="0" w:space="0" w:color="auto"/>
            <w:right w:val="none" w:sz="0" w:space="0" w:color="auto"/>
          </w:divBdr>
        </w:div>
        <w:div w:id="777144554">
          <w:marLeft w:val="0"/>
          <w:marRight w:val="0"/>
          <w:marTop w:val="0"/>
          <w:marBottom w:val="0"/>
          <w:divBdr>
            <w:top w:val="none" w:sz="0" w:space="0" w:color="auto"/>
            <w:left w:val="none" w:sz="0" w:space="0" w:color="auto"/>
            <w:bottom w:val="none" w:sz="0" w:space="0" w:color="auto"/>
            <w:right w:val="none" w:sz="0" w:space="0" w:color="auto"/>
          </w:divBdr>
        </w:div>
        <w:div w:id="1757704180">
          <w:marLeft w:val="0"/>
          <w:marRight w:val="0"/>
          <w:marTop w:val="0"/>
          <w:marBottom w:val="0"/>
          <w:divBdr>
            <w:top w:val="none" w:sz="0" w:space="0" w:color="auto"/>
            <w:left w:val="none" w:sz="0" w:space="0" w:color="auto"/>
            <w:bottom w:val="none" w:sz="0" w:space="0" w:color="auto"/>
            <w:right w:val="none" w:sz="0" w:space="0" w:color="auto"/>
          </w:divBdr>
        </w:div>
        <w:div w:id="496464412">
          <w:marLeft w:val="0"/>
          <w:marRight w:val="0"/>
          <w:marTop w:val="0"/>
          <w:marBottom w:val="0"/>
          <w:divBdr>
            <w:top w:val="none" w:sz="0" w:space="0" w:color="auto"/>
            <w:left w:val="none" w:sz="0" w:space="0" w:color="auto"/>
            <w:bottom w:val="none" w:sz="0" w:space="0" w:color="auto"/>
            <w:right w:val="none" w:sz="0" w:space="0" w:color="auto"/>
          </w:divBdr>
        </w:div>
        <w:div w:id="1220239432">
          <w:marLeft w:val="0"/>
          <w:marRight w:val="0"/>
          <w:marTop w:val="0"/>
          <w:marBottom w:val="0"/>
          <w:divBdr>
            <w:top w:val="none" w:sz="0" w:space="0" w:color="auto"/>
            <w:left w:val="none" w:sz="0" w:space="0" w:color="auto"/>
            <w:bottom w:val="none" w:sz="0" w:space="0" w:color="auto"/>
            <w:right w:val="none" w:sz="0" w:space="0" w:color="auto"/>
          </w:divBdr>
        </w:div>
        <w:div w:id="1340810218">
          <w:marLeft w:val="0"/>
          <w:marRight w:val="0"/>
          <w:marTop w:val="0"/>
          <w:marBottom w:val="0"/>
          <w:divBdr>
            <w:top w:val="none" w:sz="0" w:space="0" w:color="auto"/>
            <w:left w:val="none" w:sz="0" w:space="0" w:color="auto"/>
            <w:bottom w:val="none" w:sz="0" w:space="0" w:color="auto"/>
            <w:right w:val="none" w:sz="0" w:space="0" w:color="auto"/>
          </w:divBdr>
        </w:div>
        <w:div w:id="1460342093">
          <w:marLeft w:val="0"/>
          <w:marRight w:val="0"/>
          <w:marTop w:val="0"/>
          <w:marBottom w:val="0"/>
          <w:divBdr>
            <w:top w:val="none" w:sz="0" w:space="0" w:color="auto"/>
            <w:left w:val="none" w:sz="0" w:space="0" w:color="auto"/>
            <w:bottom w:val="none" w:sz="0" w:space="0" w:color="auto"/>
            <w:right w:val="none" w:sz="0" w:space="0" w:color="auto"/>
          </w:divBdr>
        </w:div>
        <w:div w:id="1212814355">
          <w:marLeft w:val="0"/>
          <w:marRight w:val="0"/>
          <w:marTop w:val="0"/>
          <w:marBottom w:val="0"/>
          <w:divBdr>
            <w:top w:val="none" w:sz="0" w:space="0" w:color="auto"/>
            <w:left w:val="none" w:sz="0" w:space="0" w:color="auto"/>
            <w:bottom w:val="none" w:sz="0" w:space="0" w:color="auto"/>
            <w:right w:val="none" w:sz="0" w:space="0" w:color="auto"/>
          </w:divBdr>
        </w:div>
        <w:div w:id="977371026">
          <w:marLeft w:val="0"/>
          <w:marRight w:val="0"/>
          <w:marTop w:val="0"/>
          <w:marBottom w:val="0"/>
          <w:divBdr>
            <w:top w:val="none" w:sz="0" w:space="0" w:color="auto"/>
            <w:left w:val="none" w:sz="0" w:space="0" w:color="auto"/>
            <w:bottom w:val="none" w:sz="0" w:space="0" w:color="auto"/>
            <w:right w:val="none" w:sz="0" w:space="0" w:color="auto"/>
          </w:divBdr>
        </w:div>
        <w:div w:id="802191766">
          <w:marLeft w:val="0"/>
          <w:marRight w:val="0"/>
          <w:marTop w:val="0"/>
          <w:marBottom w:val="0"/>
          <w:divBdr>
            <w:top w:val="none" w:sz="0" w:space="0" w:color="auto"/>
            <w:left w:val="none" w:sz="0" w:space="0" w:color="auto"/>
            <w:bottom w:val="none" w:sz="0" w:space="0" w:color="auto"/>
            <w:right w:val="none" w:sz="0" w:space="0" w:color="auto"/>
          </w:divBdr>
        </w:div>
        <w:div w:id="378942005">
          <w:marLeft w:val="0"/>
          <w:marRight w:val="0"/>
          <w:marTop w:val="0"/>
          <w:marBottom w:val="0"/>
          <w:divBdr>
            <w:top w:val="none" w:sz="0" w:space="0" w:color="auto"/>
            <w:left w:val="none" w:sz="0" w:space="0" w:color="auto"/>
            <w:bottom w:val="none" w:sz="0" w:space="0" w:color="auto"/>
            <w:right w:val="none" w:sz="0" w:space="0" w:color="auto"/>
          </w:divBdr>
        </w:div>
        <w:div w:id="663510088">
          <w:marLeft w:val="0"/>
          <w:marRight w:val="0"/>
          <w:marTop w:val="0"/>
          <w:marBottom w:val="0"/>
          <w:divBdr>
            <w:top w:val="none" w:sz="0" w:space="0" w:color="auto"/>
            <w:left w:val="none" w:sz="0" w:space="0" w:color="auto"/>
            <w:bottom w:val="none" w:sz="0" w:space="0" w:color="auto"/>
            <w:right w:val="none" w:sz="0" w:space="0" w:color="auto"/>
          </w:divBdr>
        </w:div>
        <w:div w:id="1566183772">
          <w:marLeft w:val="0"/>
          <w:marRight w:val="0"/>
          <w:marTop w:val="0"/>
          <w:marBottom w:val="0"/>
          <w:divBdr>
            <w:top w:val="none" w:sz="0" w:space="0" w:color="auto"/>
            <w:left w:val="none" w:sz="0" w:space="0" w:color="auto"/>
            <w:bottom w:val="none" w:sz="0" w:space="0" w:color="auto"/>
            <w:right w:val="none" w:sz="0" w:space="0" w:color="auto"/>
          </w:divBdr>
        </w:div>
        <w:div w:id="1913731105">
          <w:marLeft w:val="0"/>
          <w:marRight w:val="0"/>
          <w:marTop w:val="0"/>
          <w:marBottom w:val="0"/>
          <w:divBdr>
            <w:top w:val="none" w:sz="0" w:space="0" w:color="auto"/>
            <w:left w:val="none" w:sz="0" w:space="0" w:color="auto"/>
            <w:bottom w:val="none" w:sz="0" w:space="0" w:color="auto"/>
            <w:right w:val="none" w:sz="0" w:space="0" w:color="auto"/>
          </w:divBdr>
        </w:div>
        <w:div w:id="1366905476">
          <w:marLeft w:val="0"/>
          <w:marRight w:val="0"/>
          <w:marTop w:val="0"/>
          <w:marBottom w:val="0"/>
          <w:divBdr>
            <w:top w:val="none" w:sz="0" w:space="0" w:color="auto"/>
            <w:left w:val="none" w:sz="0" w:space="0" w:color="auto"/>
            <w:bottom w:val="none" w:sz="0" w:space="0" w:color="auto"/>
            <w:right w:val="none" w:sz="0" w:space="0" w:color="auto"/>
          </w:divBdr>
        </w:div>
        <w:div w:id="1109545587">
          <w:marLeft w:val="0"/>
          <w:marRight w:val="0"/>
          <w:marTop w:val="0"/>
          <w:marBottom w:val="0"/>
          <w:divBdr>
            <w:top w:val="none" w:sz="0" w:space="0" w:color="auto"/>
            <w:left w:val="none" w:sz="0" w:space="0" w:color="auto"/>
            <w:bottom w:val="none" w:sz="0" w:space="0" w:color="auto"/>
            <w:right w:val="none" w:sz="0" w:space="0" w:color="auto"/>
          </w:divBdr>
        </w:div>
        <w:div w:id="574824288">
          <w:marLeft w:val="0"/>
          <w:marRight w:val="0"/>
          <w:marTop w:val="0"/>
          <w:marBottom w:val="0"/>
          <w:divBdr>
            <w:top w:val="none" w:sz="0" w:space="0" w:color="auto"/>
            <w:left w:val="none" w:sz="0" w:space="0" w:color="auto"/>
            <w:bottom w:val="none" w:sz="0" w:space="0" w:color="auto"/>
            <w:right w:val="none" w:sz="0" w:space="0" w:color="auto"/>
          </w:divBdr>
        </w:div>
        <w:div w:id="756941676">
          <w:marLeft w:val="0"/>
          <w:marRight w:val="0"/>
          <w:marTop w:val="0"/>
          <w:marBottom w:val="0"/>
          <w:divBdr>
            <w:top w:val="none" w:sz="0" w:space="0" w:color="auto"/>
            <w:left w:val="none" w:sz="0" w:space="0" w:color="auto"/>
            <w:bottom w:val="none" w:sz="0" w:space="0" w:color="auto"/>
            <w:right w:val="none" w:sz="0" w:space="0" w:color="auto"/>
          </w:divBdr>
        </w:div>
        <w:div w:id="1563908015">
          <w:marLeft w:val="0"/>
          <w:marRight w:val="0"/>
          <w:marTop w:val="0"/>
          <w:marBottom w:val="0"/>
          <w:divBdr>
            <w:top w:val="none" w:sz="0" w:space="0" w:color="auto"/>
            <w:left w:val="none" w:sz="0" w:space="0" w:color="auto"/>
            <w:bottom w:val="none" w:sz="0" w:space="0" w:color="auto"/>
            <w:right w:val="none" w:sz="0" w:space="0" w:color="auto"/>
          </w:divBdr>
        </w:div>
        <w:div w:id="1831629928">
          <w:marLeft w:val="0"/>
          <w:marRight w:val="0"/>
          <w:marTop w:val="0"/>
          <w:marBottom w:val="0"/>
          <w:divBdr>
            <w:top w:val="none" w:sz="0" w:space="0" w:color="auto"/>
            <w:left w:val="none" w:sz="0" w:space="0" w:color="auto"/>
            <w:bottom w:val="none" w:sz="0" w:space="0" w:color="auto"/>
            <w:right w:val="none" w:sz="0" w:space="0" w:color="auto"/>
          </w:divBdr>
        </w:div>
        <w:div w:id="1887528494">
          <w:marLeft w:val="0"/>
          <w:marRight w:val="0"/>
          <w:marTop w:val="0"/>
          <w:marBottom w:val="0"/>
          <w:divBdr>
            <w:top w:val="none" w:sz="0" w:space="0" w:color="auto"/>
            <w:left w:val="none" w:sz="0" w:space="0" w:color="auto"/>
            <w:bottom w:val="none" w:sz="0" w:space="0" w:color="auto"/>
            <w:right w:val="none" w:sz="0" w:space="0" w:color="auto"/>
          </w:divBdr>
        </w:div>
        <w:div w:id="231545897">
          <w:marLeft w:val="0"/>
          <w:marRight w:val="0"/>
          <w:marTop w:val="0"/>
          <w:marBottom w:val="0"/>
          <w:divBdr>
            <w:top w:val="none" w:sz="0" w:space="0" w:color="auto"/>
            <w:left w:val="none" w:sz="0" w:space="0" w:color="auto"/>
            <w:bottom w:val="none" w:sz="0" w:space="0" w:color="auto"/>
            <w:right w:val="none" w:sz="0" w:space="0" w:color="auto"/>
          </w:divBdr>
        </w:div>
        <w:div w:id="1907106101">
          <w:marLeft w:val="0"/>
          <w:marRight w:val="0"/>
          <w:marTop w:val="0"/>
          <w:marBottom w:val="0"/>
          <w:divBdr>
            <w:top w:val="none" w:sz="0" w:space="0" w:color="auto"/>
            <w:left w:val="none" w:sz="0" w:space="0" w:color="auto"/>
            <w:bottom w:val="none" w:sz="0" w:space="0" w:color="auto"/>
            <w:right w:val="none" w:sz="0" w:space="0" w:color="auto"/>
          </w:divBdr>
        </w:div>
        <w:div w:id="1836335494">
          <w:marLeft w:val="0"/>
          <w:marRight w:val="0"/>
          <w:marTop w:val="0"/>
          <w:marBottom w:val="0"/>
          <w:divBdr>
            <w:top w:val="none" w:sz="0" w:space="0" w:color="auto"/>
            <w:left w:val="none" w:sz="0" w:space="0" w:color="auto"/>
            <w:bottom w:val="none" w:sz="0" w:space="0" w:color="auto"/>
            <w:right w:val="none" w:sz="0" w:space="0" w:color="auto"/>
          </w:divBdr>
        </w:div>
        <w:div w:id="1293706034">
          <w:marLeft w:val="0"/>
          <w:marRight w:val="0"/>
          <w:marTop w:val="0"/>
          <w:marBottom w:val="0"/>
          <w:divBdr>
            <w:top w:val="none" w:sz="0" w:space="0" w:color="auto"/>
            <w:left w:val="none" w:sz="0" w:space="0" w:color="auto"/>
            <w:bottom w:val="none" w:sz="0" w:space="0" w:color="auto"/>
            <w:right w:val="none" w:sz="0" w:space="0" w:color="auto"/>
          </w:divBdr>
        </w:div>
        <w:div w:id="521625156">
          <w:marLeft w:val="0"/>
          <w:marRight w:val="0"/>
          <w:marTop w:val="0"/>
          <w:marBottom w:val="0"/>
          <w:divBdr>
            <w:top w:val="none" w:sz="0" w:space="0" w:color="auto"/>
            <w:left w:val="none" w:sz="0" w:space="0" w:color="auto"/>
            <w:bottom w:val="none" w:sz="0" w:space="0" w:color="auto"/>
            <w:right w:val="none" w:sz="0" w:space="0" w:color="auto"/>
          </w:divBdr>
        </w:div>
        <w:div w:id="178739274">
          <w:marLeft w:val="0"/>
          <w:marRight w:val="0"/>
          <w:marTop w:val="0"/>
          <w:marBottom w:val="0"/>
          <w:divBdr>
            <w:top w:val="none" w:sz="0" w:space="0" w:color="auto"/>
            <w:left w:val="none" w:sz="0" w:space="0" w:color="auto"/>
            <w:bottom w:val="none" w:sz="0" w:space="0" w:color="auto"/>
            <w:right w:val="none" w:sz="0" w:space="0" w:color="auto"/>
          </w:divBdr>
        </w:div>
        <w:div w:id="827864886">
          <w:marLeft w:val="0"/>
          <w:marRight w:val="0"/>
          <w:marTop w:val="0"/>
          <w:marBottom w:val="0"/>
          <w:divBdr>
            <w:top w:val="none" w:sz="0" w:space="0" w:color="auto"/>
            <w:left w:val="none" w:sz="0" w:space="0" w:color="auto"/>
            <w:bottom w:val="none" w:sz="0" w:space="0" w:color="auto"/>
            <w:right w:val="none" w:sz="0" w:space="0" w:color="auto"/>
          </w:divBdr>
        </w:div>
        <w:div w:id="603028771">
          <w:marLeft w:val="0"/>
          <w:marRight w:val="0"/>
          <w:marTop w:val="0"/>
          <w:marBottom w:val="0"/>
          <w:divBdr>
            <w:top w:val="none" w:sz="0" w:space="0" w:color="auto"/>
            <w:left w:val="none" w:sz="0" w:space="0" w:color="auto"/>
            <w:bottom w:val="none" w:sz="0" w:space="0" w:color="auto"/>
            <w:right w:val="none" w:sz="0" w:space="0" w:color="auto"/>
          </w:divBdr>
        </w:div>
        <w:div w:id="1269579217">
          <w:marLeft w:val="0"/>
          <w:marRight w:val="0"/>
          <w:marTop w:val="0"/>
          <w:marBottom w:val="0"/>
          <w:divBdr>
            <w:top w:val="none" w:sz="0" w:space="0" w:color="auto"/>
            <w:left w:val="none" w:sz="0" w:space="0" w:color="auto"/>
            <w:bottom w:val="none" w:sz="0" w:space="0" w:color="auto"/>
            <w:right w:val="none" w:sz="0" w:space="0" w:color="auto"/>
          </w:divBdr>
        </w:div>
        <w:div w:id="546572407">
          <w:marLeft w:val="0"/>
          <w:marRight w:val="0"/>
          <w:marTop w:val="0"/>
          <w:marBottom w:val="0"/>
          <w:divBdr>
            <w:top w:val="none" w:sz="0" w:space="0" w:color="auto"/>
            <w:left w:val="none" w:sz="0" w:space="0" w:color="auto"/>
            <w:bottom w:val="none" w:sz="0" w:space="0" w:color="auto"/>
            <w:right w:val="none" w:sz="0" w:space="0" w:color="auto"/>
          </w:divBdr>
        </w:div>
        <w:div w:id="974480442">
          <w:marLeft w:val="0"/>
          <w:marRight w:val="0"/>
          <w:marTop w:val="0"/>
          <w:marBottom w:val="0"/>
          <w:divBdr>
            <w:top w:val="none" w:sz="0" w:space="0" w:color="auto"/>
            <w:left w:val="none" w:sz="0" w:space="0" w:color="auto"/>
            <w:bottom w:val="none" w:sz="0" w:space="0" w:color="auto"/>
            <w:right w:val="none" w:sz="0" w:space="0" w:color="auto"/>
          </w:divBdr>
        </w:div>
        <w:div w:id="936712553">
          <w:marLeft w:val="0"/>
          <w:marRight w:val="0"/>
          <w:marTop w:val="0"/>
          <w:marBottom w:val="0"/>
          <w:divBdr>
            <w:top w:val="none" w:sz="0" w:space="0" w:color="auto"/>
            <w:left w:val="none" w:sz="0" w:space="0" w:color="auto"/>
            <w:bottom w:val="none" w:sz="0" w:space="0" w:color="auto"/>
            <w:right w:val="none" w:sz="0" w:space="0" w:color="auto"/>
          </w:divBdr>
        </w:div>
        <w:div w:id="1568956735">
          <w:marLeft w:val="0"/>
          <w:marRight w:val="0"/>
          <w:marTop w:val="0"/>
          <w:marBottom w:val="0"/>
          <w:divBdr>
            <w:top w:val="none" w:sz="0" w:space="0" w:color="auto"/>
            <w:left w:val="none" w:sz="0" w:space="0" w:color="auto"/>
            <w:bottom w:val="none" w:sz="0" w:space="0" w:color="auto"/>
            <w:right w:val="none" w:sz="0" w:space="0" w:color="auto"/>
          </w:divBdr>
        </w:div>
        <w:div w:id="1309164369">
          <w:marLeft w:val="0"/>
          <w:marRight w:val="0"/>
          <w:marTop w:val="0"/>
          <w:marBottom w:val="0"/>
          <w:divBdr>
            <w:top w:val="none" w:sz="0" w:space="0" w:color="auto"/>
            <w:left w:val="none" w:sz="0" w:space="0" w:color="auto"/>
            <w:bottom w:val="none" w:sz="0" w:space="0" w:color="auto"/>
            <w:right w:val="none" w:sz="0" w:space="0" w:color="auto"/>
          </w:divBdr>
        </w:div>
        <w:div w:id="282469466">
          <w:marLeft w:val="0"/>
          <w:marRight w:val="0"/>
          <w:marTop w:val="0"/>
          <w:marBottom w:val="0"/>
          <w:divBdr>
            <w:top w:val="none" w:sz="0" w:space="0" w:color="auto"/>
            <w:left w:val="none" w:sz="0" w:space="0" w:color="auto"/>
            <w:bottom w:val="none" w:sz="0" w:space="0" w:color="auto"/>
            <w:right w:val="none" w:sz="0" w:space="0" w:color="auto"/>
          </w:divBdr>
        </w:div>
        <w:div w:id="373891947">
          <w:marLeft w:val="0"/>
          <w:marRight w:val="0"/>
          <w:marTop w:val="0"/>
          <w:marBottom w:val="0"/>
          <w:divBdr>
            <w:top w:val="none" w:sz="0" w:space="0" w:color="auto"/>
            <w:left w:val="none" w:sz="0" w:space="0" w:color="auto"/>
            <w:bottom w:val="none" w:sz="0" w:space="0" w:color="auto"/>
            <w:right w:val="none" w:sz="0" w:space="0" w:color="auto"/>
          </w:divBdr>
        </w:div>
        <w:div w:id="1488857794">
          <w:marLeft w:val="0"/>
          <w:marRight w:val="0"/>
          <w:marTop w:val="0"/>
          <w:marBottom w:val="0"/>
          <w:divBdr>
            <w:top w:val="none" w:sz="0" w:space="0" w:color="auto"/>
            <w:left w:val="none" w:sz="0" w:space="0" w:color="auto"/>
            <w:bottom w:val="none" w:sz="0" w:space="0" w:color="auto"/>
            <w:right w:val="none" w:sz="0" w:space="0" w:color="auto"/>
          </w:divBdr>
        </w:div>
        <w:div w:id="1847094345">
          <w:marLeft w:val="0"/>
          <w:marRight w:val="0"/>
          <w:marTop w:val="0"/>
          <w:marBottom w:val="0"/>
          <w:divBdr>
            <w:top w:val="none" w:sz="0" w:space="0" w:color="auto"/>
            <w:left w:val="none" w:sz="0" w:space="0" w:color="auto"/>
            <w:bottom w:val="none" w:sz="0" w:space="0" w:color="auto"/>
            <w:right w:val="none" w:sz="0" w:space="0" w:color="auto"/>
          </w:divBdr>
        </w:div>
        <w:div w:id="1480997680">
          <w:marLeft w:val="0"/>
          <w:marRight w:val="0"/>
          <w:marTop w:val="0"/>
          <w:marBottom w:val="0"/>
          <w:divBdr>
            <w:top w:val="none" w:sz="0" w:space="0" w:color="auto"/>
            <w:left w:val="none" w:sz="0" w:space="0" w:color="auto"/>
            <w:bottom w:val="none" w:sz="0" w:space="0" w:color="auto"/>
            <w:right w:val="none" w:sz="0" w:space="0" w:color="auto"/>
          </w:divBdr>
        </w:div>
        <w:div w:id="1214079460">
          <w:marLeft w:val="0"/>
          <w:marRight w:val="0"/>
          <w:marTop w:val="0"/>
          <w:marBottom w:val="0"/>
          <w:divBdr>
            <w:top w:val="none" w:sz="0" w:space="0" w:color="auto"/>
            <w:left w:val="none" w:sz="0" w:space="0" w:color="auto"/>
            <w:bottom w:val="none" w:sz="0" w:space="0" w:color="auto"/>
            <w:right w:val="none" w:sz="0" w:space="0" w:color="auto"/>
          </w:divBdr>
        </w:div>
        <w:div w:id="524707049">
          <w:marLeft w:val="0"/>
          <w:marRight w:val="0"/>
          <w:marTop w:val="0"/>
          <w:marBottom w:val="0"/>
          <w:divBdr>
            <w:top w:val="none" w:sz="0" w:space="0" w:color="auto"/>
            <w:left w:val="none" w:sz="0" w:space="0" w:color="auto"/>
            <w:bottom w:val="none" w:sz="0" w:space="0" w:color="auto"/>
            <w:right w:val="none" w:sz="0" w:space="0" w:color="auto"/>
          </w:divBdr>
        </w:div>
        <w:div w:id="1378434973">
          <w:marLeft w:val="0"/>
          <w:marRight w:val="0"/>
          <w:marTop w:val="0"/>
          <w:marBottom w:val="0"/>
          <w:divBdr>
            <w:top w:val="none" w:sz="0" w:space="0" w:color="auto"/>
            <w:left w:val="none" w:sz="0" w:space="0" w:color="auto"/>
            <w:bottom w:val="none" w:sz="0" w:space="0" w:color="auto"/>
            <w:right w:val="none" w:sz="0" w:space="0" w:color="auto"/>
          </w:divBdr>
        </w:div>
        <w:div w:id="257950259">
          <w:marLeft w:val="0"/>
          <w:marRight w:val="0"/>
          <w:marTop w:val="0"/>
          <w:marBottom w:val="0"/>
          <w:divBdr>
            <w:top w:val="none" w:sz="0" w:space="0" w:color="auto"/>
            <w:left w:val="none" w:sz="0" w:space="0" w:color="auto"/>
            <w:bottom w:val="none" w:sz="0" w:space="0" w:color="auto"/>
            <w:right w:val="none" w:sz="0" w:space="0" w:color="auto"/>
          </w:divBdr>
        </w:div>
        <w:div w:id="2000427894">
          <w:marLeft w:val="0"/>
          <w:marRight w:val="0"/>
          <w:marTop w:val="0"/>
          <w:marBottom w:val="0"/>
          <w:divBdr>
            <w:top w:val="none" w:sz="0" w:space="0" w:color="auto"/>
            <w:left w:val="none" w:sz="0" w:space="0" w:color="auto"/>
            <w:bottom w:val="none" w:sz="0" w:space="0" w:color="auto"/>
            <w:right w:val="none" w:sz="0" w:space="0" w:color="auto"/>
          </w:divBdr>
        </w:div>
        <w:div w:id="490801998">
          <w:marLeft w:val="0"/>
          <w:marRight w:val="0"/>
          <w:marTop w:val="0"/>
          <w:marBottom w:val="0"/>
          <w:divBdr>
            <w:top w:val="none" w:sz="0" w:space="0" w:color="auto"/>
            <w:left w:val="none" w:sz="0" w:space="0" w:color="auto"/>
            <w:bottom w:val="none" w:sz="0" w:space="0" w:color="auto"/>
            <w:right w:val="none" w:sz="0" w:space="0" w:color="auto"/>
          </w:divBdr>
        </w:div>
        <w:div w:id="851990571">
          <w:marLeft w:val="0"/>
          <w:marRight w:val="0"/>
          <w:marTop w:val="0"/>
          <w:marBottom w:val="0"/>
          <w:divBdr>
            <w:top w:val="none" w:sz="0" w:space="0" w:color="auto"/>
            <w:left w:val="none" w:sz="0" w:space="0" w:color="auto"/>
            <w:bottom w:val="none" w:sz="0" w:space="0" w:color="auto"/>
            <w:right w:val="none" w:sz="0" w:space="0" w:color="auto"/>
          </w:divBdr>
        </w:div>
        <w:div w:id="2137024325">
          <w:marLeft w:val="0"/>
          <w:marRight w:val="0"/>
          <w:marTop w:val="0"/>
          <w:marBottom w:val="0"/>
          <w:divBdr>
            <w:top w:val="none" w:sz="0" w:space="0" w:color="auto"/>
            <w:left w:val="none" w:sz="0" w:space="0" w:color="auto"/>
            <w:bottom w:val="none" w:sz="0" w:space="0" w:color="auto"/>
            <w:right w:val="none" w:sz="0" w:space="0" w:color="auto"/>
          </w:divBdr>
        </w:div>
        <w:div w:id="1496343135">
          <w:marLeft w:val="0"/>
          <w:marRight w:val="0"/>
          <w:marTop w:val="0"/>
          <w:marBottom w:val="0"/>
          <w:divBdr>
            <w:top w:val="none" w:sz="0" w:space="0" w:color="auto"/>
            <w:left w:val="none" w:sz="0" w:space="0" w:color="auto"/>
            <w:bottom w:val="none" w:sz="0" w:space="0" w:color="auto"/>
            <w:right w:val="none" w:sz="0" w:space="0" w:color="auto"/>
          </w:divBdr>
        </w:div>
        <w:div w:id="108479801">
          <w:marLeft w:val="0"/>
          <w:marRight w:val="0"/>
          <w:marTop w:val="0"/>
          <w:marBottom w:val="0"/>
          <w:divBdr>
            <w:top w:val="none" w:sz="0" w:space="0" w:color="auto"/>
            <w:left w:val="none" w:sz="0" w:space="0" w:color="auto"/>
            <w:bottom w:val="none" w:sz="0" w:space="0" w:color="auto"/>
            <w:right w:val="none" w:sz="0" w:space="0" w:color="auto"/>
          </w:divBdr>
        </w:div>
        <w:div w:id="1118069348">
          <w:marLeft w:val="0"/>
          <w:marRight w:val="0"/>
          <w:marTop w:val="0"/>
          <w:marBottom w:val="0"/>
          <w:divBdr>
            <w:top w:val="none" w:sz="0" w:space="0" w:color="auto"/>
            <w:left w:val="none" w:sz="0" w:space="0" w:color="auto"/>
            <w:bottom w:val="none" w:sz="0" w:space="0" w:color="auto"/>
            <w:right w:val="none" w:sz="0" w:space="0" w:color="auto"/>
          </w:divBdr>
        </w:div>
        <w:div w:id="1173568881">
          <w:marLeft w:val="0"/>
          <w:marRight w:val="0"/>
          <w:marTop w:val="0"/>
          <w:marBottom w:val="0"/>
          <w:divBdr>
            <w:top w:val="none" w:sz="0" w:space="0" w:color="auto"/>
            <w:left w:val="none" w:sz="0" w:space="0" w:color="auto"/>
            <w:bottom w:val="none" w:sz="0" w:space="0" w:color="auto"/>
            <w:right w:val="none" w:sz="0" w:space="0" w:color="auto"/>
          </w:divBdr>
        </w:div>
        <w:div w:id="543174343">
          <w:marLeft w:val="0"/>
          <w:marRight w:val="0"/>
          <w:marTop w:val="0"/>
          <w:marBottom w:val="0"/>
          <w:divBdr>
            <w:top w:val="none" w:sz="0" w:space="0" w:color="auto"/>
            <w:left w:val="none" w:sz="0" w:space="0" w:color="auto"/>
            <w:bottom w:val="none" w:sz="0" w:space="0" w:color="auto"/>
            <w:right w:val="none" w:sz="0" w:space="0" w:color="auto"/>
          </w:divBdr>
        </w:div>
        <w:div w:id="448941261">
          <w:marLeft w:val="0"/>
          <w:marRight w:val="0"/>
          <w:marTop w:val="0"/>
          <w:marBottom w:val="0"/>
          <w:divBdr>
            <w:top w:val="none" w:sz="0" w:space="0" w:color="auto"/>
            <w:left w:val="none" w:sz="0" w:space="0" w:color="auto"/>
            <w:bottom w:val="none" w:sz="0" w:space="0" w:color="auto"/>
            <w:right w:val="none" w:sz="0" w:space="0" w:color="auto"/>
          </w:divBdr>
        </w:div>
        <w:div w:id="86310987">
          <w:marLeft w:val="0"/>
          <w:marRight w:val="0"/>
          <w:marTop w:val="0"/>
          <w:marBottom w:val="0"/>
          <w:divBdr>
            <w:top w:val="none" w:sz="0" w:space="0" w:color="auto"/>
            <w:left w:val="none" w:sz="0" w:space="0" w:color="auto"/>
            <w:bottom w:val="none" w:sz="0" w:space="0" w:color="auto"/>
            <w:right w:val="none" w:sz="0" w:space="0" w:color="auto"/>
          </w:divBdr>
        </w:div>
        <w:div w:id="1373767450">
          <w:marLeft w:val="0"/>
          <w:marRight w:val="0"/>
          <w:marTop w:val="0"/>
          <w:marBottom w:val="0"/>
          <w:divBdr>
            <w:top w:val="none" w:sz="0" w:space="0" w:color="auto"/>
            <w:left w:val="none" w:sz="0" w:space="0" w:color="auto"/>
            <w:bottom w:val="none" w:sz="0" w:space="0" w:color="auto"/>
            <w:right w:val="none" w:sz="0" w:space="0" w:color="auto"/>
          </w:divBdr>
        </w:div>
        <w:div w:id="170218834">
          <w:marLeft w:val="0"/>
          <w:marRight w:val="0"/>
          <w:marTop w:val="0"/>
          <w:marBottom w:val="0"/>
          <w:divBdr>
            <w:top w:val="none" w:sz="0" w:space="0" w:color="auto"/>
            <w:left w:val="none" w:sz="0" w:space="0" w:color="auto"/>
            <w:bottom w:val="none" w:sz="0" w:space="0" w:color="auto"/>
            <w:right w:val="none" w:sz="0" w:space="0" w:color="auto"/>
          </w:divBdr>
        </w:div>
        <w:div w:id="998000334">
          <w:marLeft w:val="0"/>
          <w:marRight w:val="0"/>
          <w:marTop w:val="0"/>
          <w:marBottom w:val="0"/>
          <w:divBdr>
            <w:top w:val="none" w:sz="0" w:space="0" w:color="auto"/>
            <w:left w:val="none" w:sz="0" w:space="0" w:color="auto"/>
            <w:bottom w:val="none" w:sz="0" w:space="0" w:color="auto"/>
            <w:right w:val="none" w:sz="0" w:space="0" w:color="auto"/>
          </w:divBdr>
        </w:div>
        <w:div w:id="1543400306">
          <w:marLeft w:val="0"/>
          <w:marRight w:val="0"/>
          <w:marTop w:val="0"/>
          <w:marBottom w:val="0"/>
          <w:divBdr>
            <w:top w:val="none" w:sz="0" w:space="0" w:color="auto"/>
            <w:left w:val="none" w:sz="0" w:space="0" w:color="auto"/>
            <w:bottom w:val="none" w:sz="0" w:space="0" w:color="auto"/>
            <w:right w:val="none" w:sz="0" w:space="0" w:color="auto"/>
          </w:divBdr>
        </w:div>
        <w:div w:id="297151174">
          <w:marLeft w:val="0"/>
          <w:marRight w:val="0"/>
          <w:marTop w:val="0"/>
          <w:marBottom w:val="0"/>
          <w:divBdr>
            <w:top w:val="none" w:sz="0" w:space="0" w:color="auto"/>
            <w:left w:val="none" w:sz="0" w:space="0" w:color="auto"/>
            <w:bottom w:val="none" w:sz="0" w:space="0" w:color="auto"/>
            <w:right w:val="none" w:sz="0" w:space="0" w:color="auto"/>
          </w:divBdr>
        </w:div>
        <w:div w:id="2059275765">
          <w:marLeft w:val="0"/>
          <w:marRight w:val="0"/>
          <w:marTop w:val="0"/>
          <w:marBottom w:val="0"/>
          <w:divBdr>
            <w:top w:val="none" w:sz="0" w:space="0" w:color="auto"/>
            <w:left w:val="none" w:sz="0" w:space="0" w:color="auto"/>
            <w:bottom w:val="none" w:sz="0" w:space="0" w:color="auto"/>
            <w:right w:val="none" w:sz="0" w:space="0" w:color="auto"/>
          </w:divBdr>
        </w:div>
        <w:div w:id="151022414">
          <w:marLeft w:val="0"/>
          <w:marRight w:val="0"/>
          <w:marTop w:val="0"/>
          <w:marBottom w:val="0"/>
          <w:divBdr>
            <w:top w:val="none" w:sz="0" w:space="0" w:color="auto"/>
            <w:left w:val="none" w:sz="0" w:space="0" w:color="auto"/>
            <w:bottom w:val="none" w:sz="0" w:space="0" w:color="auto"/>
            <w:right w:val="none" w:sz="0" w:space="0" w:color="auto"/>
          </w:divBdr>
        </w:div>
        <w:div w:id="1020013486">
          <w:marLeft w:val="0"/>
          <w:marRight w:val="0"/>
          <w:marTop w:val="0"/>
          <w:marBottom w:val="0"/>
          <w:divBdr>
            <w:top w:val="none" w:sz="0" w:space="0" w:color="auto"/>
            <w:left w:val="none" w:sz="0" w:space="0" w:color="auto"/>
            <w:bottom w:val="none" w:sz="0" w:space="0" w:color="auto"/>
            <w:right w:val="none" w:sz="0" w:space="0" w:color="auto"/>
          </w:divBdr>
        </w:div>
        <w:div w:id="1279680270">
          <w:marLeft w:val="0"/>
          <w:marRight w:val="0"/>
          <w:marTop w:val="0"/>
          <w:marBottom w:val="0"/>
          <w:divBdr>
            <w:top w:val="none" w:sz="0" w:space="0" w:color="auto"/>
            <w:left w:val="none" w:sz="0" w:space="0" w:color="auto"/>
            <w:bottom w:val="none" w:sz="0" w:space="0" w:color="auto"/>
            <w:right w:val="none" w:sz="0" w:space="0" w:color="auto"/>
          </w:divBdr>
        </w:div>
        <w:div w:id="763649894">
          <w:marLeft w:val="0"/>
          <w:marRight w:val="0"/>
          <w:marTop w:val="0"/>
          <w:marBottom w:val="0"/>
          <w:divBdr>
            <w:top w:val="none" w:sz="0" w:space="0" w:color="auto"/>
            <w:left w:val="none" w:sz="0" w:space="0" w:color="auto"/>
            <w:bottom w:val="none" w:sz="0" w:space="0" w:color="auto"/>
            <w:right w:val="none" w:sz="0" w:space="0" w:color="auto"/>
          </w:divBdr>
        </w:div>
        <w:div w:id="1904752020">
          <w:marLeft w:val="0"/>
          <w:marRight w:val="0"/>
          <w:marTop w:val="0"/>
          <w:marBottom w:val="0"/>
          <w:divBdr>
            <w:top w:val="none" w:sz="0" w:space="0" w:color="auto"/>
            <w:left w:val="none" w:sz="0" w:space="0" w:color="auto"/>
            <w:bottom w:val="none" w:sz="0" w:space="0" w:color="auto"/>
            <w:right w:val="none" w:sz="0" w:space="0" w:color="auto"/>
          </w:divBdr>
        </w:div>
        <w:div w:id="49697095">
          <w:marLeft w:val="0"/>
          <w:marRight w:val="0"/>
          <w:marTop w:val="0"/>
          <w:marBottom w:val="0"/>
          <w:divBdr>
            <w:top w:val="none" w:sz="0" w:space="0" w:color="auto"/>
            <w:left w:val="none" w:sz="0" w:space="0" w:color="auto"/>
            <w:bottom w:val="none" w:sz="0" w:space="0" w:color="auto"/>
            <w:right w:val="none" w:sz="0" w:space="0" w:color="auto"/>
          </w:divBdr>
        </w:div>
        <w:div w:id="636643462">
          <w:marLeft w:val="0"/>
          <w:marRight w:val="0"/>
          <w:marTop w:val="0"/>
          <w:marBottom w:val="0"/>
          <w:divBdr>
            <w:top w:val="none" w:sz="0" w:space="0" w:color="auto"/>
            <w:left w:val="none" w:sz="0" w:space="0" w:color="auto"/>
            <w:bottom w:val="none" w:sz="0" w:space="0" w:color="auto"/>
            <w:right w:val="none" w:sz="0" w:space="0" w:color="auto"/>
          </w:divBdr>
        </w:div>
        <w:div w:id="2073503881">
          <w:marLeft w:val="0"/>
          <w:marRight w:val="0"/>
          <w:marTop w:val="0"/>
          <w:marBottom w:val="0"/>
          <w:divBdr>
            <w:top w:val="none" w:sz="0" w:space="0" w:color="auto"/>
            <w:left w:val="none" w:sz="0" w:space="0" w:color="auto"/>
            <w:bottom w:val="none" w:sz="0" w:space="0" w:color="auto"/>
            <w:right w:val="none" w:sz="0" w:space="0" w:color="auto"/>
          </w:divBdr>
        </w:div>
        <w:div w:id="513611476">
          <w:marLeft w:val="0"/>
          <w:marRight w:val="0"/>
          <w:marTop w:val="0"/>
          <w:marBottom w:val="0"/>
          <w:divBdr>
            <w:top w:val="none" w:sz="0" w:space="0" w:color="auto"/>
            <w:left w:val="none" w:sz="0" w:space="0" w:color="auto"/>
            <w:bottom w:val="none" w:sz="0" w:space="0" w:color="auto"/>
            <w:right w:val="none" w:sz="0" w:space="0" w:color="auto"/>
          </w:divBdr>
        </w:div>
        <w:div w:id="1214539754">
          <w:marLeft w:val="0"/>
          <w:marRight w:val="0"/>
          <w:marTop w:val="0"/>
          <w:marBottom w:val="0"/>
          <w:divBdr>
            <w:top w:val="none" w:sz="0" w:space="0" w:color="auto"/>
            <w:left w:val="none" w:sz="0" w:space="0" w:color="auto"/>
            <w:bottom w:val="none" w:sz="0" w:space="0" w:color="auto"/>
            <w:right w:val="none" w:sz="0" w:space="0" w:color="auto"/>
          </w:divBdr>
        </w:div>
        <w:div w:id="282076322">
          <w:marLeft w:val="0"/>
          <w:marRight w:val="0"/>
          <w:marTop w:val="0"/>
          <w:marBottom w:val="0"/>
          <w:divBdr>
            <w:top w:val="none" w:sz="0" w:space="0" w:color="auto"/>
            <w:left w:val="none" w:sz="0" w:space="0" w:color="auto"/>
            <w:bottom w:val="none" w:sz="0" w:space="0" w:color="auto"/>
            <w:right w:val="none" w:sz="0" w:space="0" w:color="auto"/>
          </w:divBdr>
        </w:div>
        <w:div w:id="2041472323">
          <w:marLeft w:val="0"/>
          <w:marRight w:val="0"/>
          <w:marTop w:val="0"/>
          <w:marBottom w:val="0"/>
          <w:divBdr>
            <w:top w:val="none" w:sz="0" w:space="0" w:color="auto"/>
            <w:left w:val="none" w:sz="0" w:space="0" w:color="auto"/>
            <w:bottom w:val="none" w:sz="0" w:space="0" w:color="auto"/>
            <w:right w:val="none" w:sz="0" w:space="0" w:color="auto"/>
          </w:divBdr>
        </w:div>
        <w:div w:id="1839274154">
          <w:marLeft w:val="0"/>
          <w:marRight w:val="0"/>
          <w:marTop w:val="0"/>
          <w:marBottom w:val="0"/>
          <w:divBdr>
            <w:top w:val="none" w:sz="0" w:space="0" w:color="auto"/>
            <w:left w:val="none" w:sz="0" w:space="0" w:color="auto"/>
            <w:bottom w:val="none" w:sz="0" w:space="0" w:color="auto"/>
            <w:right w:val="none" w:sz="0" w:space="0" w:color="auto"/>
          </w:divBdr>
        </w:div>
        <w:div w:id="1354070276">
          <w:marLeft w:val="0"/>
          <w:marRight w:val="0"/>
          <w:marTop w:val="0"/>
          <w:marBottom w:val="0"/>
          <w:divBdr>
            <w:top w:val="none" w:sz="0" w:space="0" w:color="auto"/>
            <w:left w:val="none" w:sz="0" w:space="0" w:color="auto"/>
            <w:bottom w:val="none" w:sz="0" w:space="0" w:color="auto"/>
            <w:right w:val="none" w:sz="0" w:space="0" w:color="auto"/>
          </w:divBdr>
        </w:div>
        <w:div w:id="690182850">
          <w:marLeft w:val="0"/>
          <w:marRight w:val="0"/>
          <w:marTop w:val="0"/>
          <w:marBottom w:val="0"/>
          <w:divBdr>
            <w:top w:val="none" w:sz="0" w:space="0" w:color="auto"/>
            <w:left w:val="none" w:sz="0" w:space="0" w:color="auto"/>
            <w:bottom w:val="none" w:sz="0" w:space="0" w:color="auto"/>
            <w:right w:val="none" w:sz="0" w:space="0" w:color="auto"/>
          </w:divBdr>
        </w:div>
        <w:div w:id="1826126296">
          <w:marLeft w:val="0"/>
          <w:marRight w:val="0"/>
          <w:marTop w:val="0"/>
          <w:marBottom w:val="0"/>
          <w:divBdr>
            <w:top w:val="none" w:sz="0" w:space="0" w:color="auto"/>
            <w:left w:val="none" w:sz="0" w:space="0" w:color="auto"/>
            <w:bottom w:val="none" w:sz="0" w:space="0" w:color="auto"/>
            <w:right w:val="none" w:sz="0" w:space="0" w:color="auto"/>
          </w:divBdr>
        </w:div>
        <w:div w:id="25834626">
          <w:marLeft w:val="0"/>
          <w:marRight w:val="0"/>
          <w:marTop w:val="0"/>
          <w:marBottom w:val="0"/>
          <w:divBdr>
            <w:top w:val="none" w:sz="0" w:space="0" w:color="auto"/>
            <w:left w:val="none" w:sz="0" w:space="0" w:color="auto"/>
            <w:bottom w:val="none" w:sz="0" w:space="0" w:color="auto"/>
            <w:right w:val="none" w:sz="0" w:space="0" w:color="auto"/>
          </w:divBdr>
        </w:div>
        <w:div w:id="1792432211">
          <w:marLeft w:val="0"/>
          <w:marRight w:val="0"/>
          <w:marTop w:val="0"/>
          <w:marBottom w:val="0"/>
          <w:divBdr>
            <w:top w:val="none" w:sz="0" w:space="0" w:color="auto"/>
            <w:left w:val="none" w:sz="0" w:space="0" w:color="auto"/>
            <w:bottom w:val="none" w:sz="0" w:space="0" w:color="auto"/>
            <w:right w:val="none" w:sz="0" w:space="0" w:color="auto"/>
          </w:divBdr>
        </w:div>
        <w:div w:id="229924249">
          <w:marLeft w:val="0"/>
          <w:marRight w:val="0"/>
          <w:marTop w:val="0"/>
          <w:marBottom w:val="0"/>
          <w:divBdr>
            <w:top w:val="none" w:sz="0" w:space="0" w:color="auto"/>
            <w:left w:val="none" w:sz="0" w:space="0" w:color="auto"/>
            <w:bottom w:val="none" w:sz="0" w:space="0" w:color="auto"/>
            <w:right w:val="none" w:sz="0" w:space="0" w:color="auto"/>
          </w:divBdr>
        </w:div>
        <w:div w:id="1472864658">
          <w:marLeft w:val="0"/>
          <w:marRight w:val="0"/>
          <w:marTop w:val="0"/>
          <w:marBottom w:val="0"/>
          <w:divBdr>
            <w:top w:val="none" w:sz="0" w:space="0" w:color="auto"/>
            <w:left w:val="none" w:sz="0" w:space="0" w:color="auto"/>
            <w:bottom w:val="none" w:sz="0" w:space="0" w:color="auto"/>
            <w:right w:val="none" w:sz="0" w:space="0" w:color="auto"/>
          </w:divBdr>
        </w:div>
        <w:div w:id="31077520">
          <w:marLeft w:val="0"/>
          <w:marRight w:val="0"/>
          <w:marTop w:val="0"/>
          <w:marBottom w:val="0"/>
          <w:divBdr>
            <w:top w:val="none" w:sz="0" w:space="0" w:color="auto"/>
            <w:left w:val="none" w:sz="0" w:space="0" w:color="auto"/>
            <w:bottom w:val="none" w:sz="0" w:space="0" w:color="auto"/>
            <w:right w:val="none" w:sz="0" w:space="0" w:color="auto"/>
          </w:divBdr>
        </w:div>
        <w:div w:id="116533293">
          <w:marLeft w:val="0"/>
          <w:marRight w:val="0"/>
          <w:marTop w:val="0"/>
          <w:marBottom w:val="0"/>
          <w:divBdr>
            <w:top w:val="none" w:sz="0" w:space="0" w:color="auto"/>
            <w:left w:val="none" w:sz="0" w:space="0" w:color="auto"/>
            <w:bottom w:val="none" w:sz="0" w:space="0" w:color="auto"/>
            <w:right w:val="none" w:sz="0" w:space="0" w:color="auto"/>
          </w:divBdr>
        </w:div>
        <w:div w:id="1259220973">
          <w:marLeft w:val="0"/>
          <w:marRight w:val="0"/>
          <w:marTop w:val="0"/>
          <w:marBottom w:val="0"/>
          <w:divBdr>
            <w:top w:val="none" w:sz="0" w:space="0" w:color="auto"/>
            <w:left w:val="none" w:sz="0" w:space="0" w:color="auto"/>
            <w:bottom w:val="none" w:sz="0" w:space="0" w:color="auto"/>
            <w:right w:val="none" w:sz="0" w:space="0" w:color="auto"/>
          </w:divBdr>
        </w:div>
        <w:div w:id="484932894">
          <w:marLeft w:val="0"/>
          <w:marRight w:val="0"/>
          <w:marTop w:val="0"/>
          <w:marBottom w:val="0"/>
          <w:divBdr>
            <w:top w:val="none" w:sz="0" w:space="0" w:color="auto"/>
            <w:left w:val="none" w:sz="0" w:space="0" w:color="auto"/>
            <w:bottom w:val="none" w:sz="0" w:space="0" w:color="auto"/>
            <w:right w:val="none" w:sz="0" w:space="0" w:color="auto"/>
          </w:divBdr>
        </w:div>
        <w:div w:id="589970533">
          <w:marLeft w:val="0"/>
          <w:marRight w:val="0"/>
          <w:marTop w:val="0"/>
          <w:marBottom w:val="0"/>
          <w:divBdr>
            <w:top w:val="none" w:sz="0" w:space="0" w:color="auto"/>
            <w:left w:val="none" w:sz="0" w:space="0" w:color="auto"/>
            <w:bottom w:val="none" w:sz="0" w:space="0" w:color="auto"/>
            <w:right w:val="none" w:sz="0" w:space="0" w:color="auto"/>
          </w:divBdr>
        </w:div>
        <w:div w:id="360253633">
          <w:marLeft w:val="0"/>
          <w:marRight w:val="0"/>
          <w:marTop w:val="0"/>
          <w:marBottom w:val="0"/>
          <w:divBdr>
            <w:top w:val="none" w:sz="0" w:space="0" w:color="auto"/>
            <w:left w:val="none" w:sz="0" w:space="0" w:color="auto"/>
            <w:bottom w:val="none" w:sz="0" w:space="0" w:color="auto"/>
            <w:right w:val="none" w:sz="0" w:space="0" w:color="auto"/>
          </w:divBdr>
        </w:div>
        <w:div w:id="1640257980">
          <w:marLeft w:val="0"/>
          <w:marRight w:val="0"/>
          <w:marTop w:val="0"/>
          <w:marBottom w:val="0"/>
          <w:divBdr>
            <w:top w:val="none" w:sz="0" w:space="0" w:color="auto"/>
            <w:left w:val="none" w:sz="0" w:space="0" w:color="auto"/>
            <w:bottom w:val="none" w:sz="0" w:space="0" w:color="auto"/>
            <w:right w:val="none" w:sz="0" w:space="0" w:color="auto"/>
          </w:divBdr>
        </w:div>
        <w:div w:id="540215543">
          <w:marLeft w:val="0"/>
          <w:marRight w:val="0"/>
          <w:marTop w:val="0"/>
          <w:marBottom w:val="0"/>
          <w:divBdr>
            <w:top w:val="none" w:sz="0" w:space="0" w:color="auto"/>
            <w:left w:val="none" w:sz="0" w:space="0" w:color="auto"/>
            <w:bottom w:val="none" w:sz="0" w:space="0" w:color="auto"/>
            <w:right w:val="none" w:sz="0" w:space="0" w:color="auto"/>
          </w:divBdr>
        </w:div>
        <w:div w:id="1968077701">
          <w:marLeft w:val="0"/>
          <w:marRight w:val="0"/>
          <w:marTop w:val="0"/>
          <w:marBottom w:val="0"/>
          <w:divBdr>
            <w:top w:val="none" w:sz="0" w:space="0" w:color="auto"/>
            <w:left w:val="none" w:sz="0" w:space="0" w:color="auto"/>
            <w:bottom w:val="none" w:sz="0" w:space="0" w:color="auto"/>
            <w:right w:val="none" w:sz="0" w:space="0" w:color="auto"/>
          </w:divBdr>
        </w:div>
        <w:div w:id="926578989">
          <w:marLeft w:val="0"/>
          <w:marRight w:val="0"/>
          <w:marTop w:val="0"/>
          <w:marBottom w:val="0"/>
          <w:divBdr>
            <w:top w:val="none" w:sz="0" w:space="0" w:color="auto"/>
            <w:left w:val="none" w:sz="0" w:space="0" w:color="auto"/>
            <w:bottom w:val="none" w:sz="0" w:space="0" w:color="auto"/>
            <w:right w:val="none" w:sz="0" w:space="0" w:color="auto"/>
          </w:divBdr>
        </w:div>
        <w:div w:id="1541630967">
          <w:marLeft w:val="0"/>
          <w:marRight w:val="0"/>
          <w:marTop w:val="0"/>
          <w:marBottom w:val="0"/>
          <w:divBdr>
            <w:top w:val="none" w:sz="0" w:space="0" w:color="auto"/>
            <w:left w:val="none" w:sz="0" w:space="0" w:color="auto"/>
            <w:bottom w:val="none" w:sz="0" w:space="0" w:color="auto"/>
            <w:right w:val="none" w:sz="0" w:space="0" w:color="auto"/>
          </w:divBdr>
        </w:div>
        <w:div w:id="34819112">
          <w:marLeft w:val="0"/>
          <w:marRight w:val="0"/>
          <w:marTop w:val="0"/>
          <w:marBottom w:val="0"/>
          <w:divBdr>
            <w:top w:val="none" w:sz="0" w:space="0" w:color="auto"/>
            <w:left w:val="none" w:sz="0" w:space="0" w:color="auto"/>
            <w:bottom w:val="none" w:sz="0" w:space="0" w:color="auto"/>
            <w:right w:val="none" w:sz="0" w:space="0" w:color="auto"/>
          </w:divBdr>
        </w:div>
        <w:div w:id="905840416">
          <w:marLeft w:val="0"/>
          <w:marRight w:val="0"/>
          <w:marTop w:val="0"/>
          <w:marBottom w:val="0"/>
          <w:divBdr>
            <w:top w:val="none" w:sz="0" w:space="0" w:color="auto"/>
            <w:left w:val="none" w:sz="0" w:space="0" w:color="auto"/>
            <w:bottom w:val="none" w:sz="0" w:space="0" w:color="auto"/>
            <w:right w:val="none" w:sz="0" w:space="0" w:color="auto"/>
          </w:divBdr>
        </w:div>
        <w:div w:id="1516117010">
          <w:marLeft w:val="0"/>
          <w:marRight w:val="0"/>
          <w:marTop w:val="0"/>
          <w:marBottom w:val="0"/>
          <w:divBdr>
            <w:top w:val="none" w:sz="0" w:space="0" w:color="auto"/>
            <w:left w:val="none" w:sz="0" w:space="0" w:color="auto"/>
            <w:bottom w:val="none" w:sz="0" w:space="0" w:color="auto"/>
            <w:right w:val="none" w:sz="0" w:space="0" w:color="auto"/>
          </w:divBdr>
        </w:div>
        <w:div w:id="2083792358">
          <w:marLeft w:val="0"/>
          <w:marRight w:val="0"/>
          <w:marTop w:val="0"/>
          <w:marBottom w:val="0"/>
          <w:divBdr>
            <w:top w:val="none" w:sz="0" w:space="0" w:color="auto"/>
            <w:left w:val="none" w:sz="0" w:space="0" w:color="auto"/>
            <w:bottom w:val="none" w:sz="0" w:space="0" w:color="auto"/>
            <w:right w:val="none" w:sz="0" w:space="0" w:color="auto"/>
          </w:divBdr>
        </w:div>
        <w:div w:id="1779568579">
          <w:marLeft w:val="0"/>
          <w:marRight w:val="0"/>
          <w:marTop w:val="0"/>
          <w:marBottom w:val="0"/>
          <w:divBdr>
            <w:top w:val="none" w:sz="0" w:space="0" w:color="auto"/>
            <w:left w:val="none" w:sz="0" w:space="0" w:color="auto"/>
            <w:bottom w:val="none" w:sz="0" w:space="0" w:color="auto"/>
            <w:right w:val="none" w:sz="0" w:space="0" w:color="auto"/>
          </w:divBdr>
        </w:div>
        <w:div w:id="1226065211">
          <w:marLeft w:val="0"/>
          <w:marRight w:val="0"/>
          <w:marTop w:val="0"/>
          <w:marBottom w:val="0"/>
          <w:divBdr>
            <w:top w:val="none" w:sz="0" w:space="0" w:color="auto"/>
            <w:left w:val="none" w:sz="0" w:space="0" w:color="auto"/>
            <w:bottom w:val="none" w:sz="0" w:space="0" w:color="auto"/>
            <w:right w:val="none" w:sz="0" w:space="0" w:color="auto"/>
          </w:divBdr>
        </w:div>
        <w:div w:id="1948273323">
          <w:marLeft w:val="0"/>
          <w:marRight w:val="0"/>
          <w:marTop w:val="0"/>
          <w:marBottom w:val="0"/>
          <w:divBdr>
            <w:top w:val="none" w:sz="0" w:space="0" w:color="auto"/>
            <w:left w:val="none" w:sz="0" w:space="0" w:color="auto"/>
            <w:bottom w:val="none" w:sz="0" w:space="0" w:color="auto"/>
            <w:right w:val="none" w:sz="0" w:space="0" w:color="auto"/>
          </w:divBdr>
        </w:div>
        <w:div w:id="712995816">
          <w:marLeft w:val="0"/>
          <w:marRight w:val="0"/>
          <w:marTop w:val="0"/>
          <w:marBottom w:val="0"/>
          <w:divBdr>
            <w:top w:val="none" w:sz="0" w:space="0" w:color="auto"/>
            <w:left w:val="none" w:sz="0" w:space="0" w:color="auto"/>
            <w:bottom w:val="none" w:sz="0" w:space="0" w:color="auto"/>
            <w:right w:val="none" w:sz="0" w:space="0" w:color="auto"/>
          </w:divBdr>
        </w:div>
        <w:div w:id="694966145">
          <w:marLeft w:val="0"/>
          <w:marRight w:val="0"/>
          <w:marTop w:val="0"/>
          <w:marBottom w:val="0"/>
          <w:divBdr>
            <w:top w:val="none" w:sz="0" w:space="0" w:color="auto"/>
            <w:left w:val="none" w:sz="0" w:space="0" w:color="auto"/>
            <w:bottom w:val="none" w:sz="0" w:space="0" w:color="auto"/>
            <w:right w:val="none" w:sz="0" w:space="0" w:color="auto"/>
          </w:divBdr>
        </w:div>
        <w:div w:id="48849220">
          <w:marLeft w:val="0"/>
          <w:marRight w:val="0"/>
          <w:marTop w:val="0"/>
          <w:marBottom w:val="0"/>
          <w:divBdr>
            <w:top w:val="none" w:sz="0" w:space="0" w:color="auto"/>
            <w:left w:val="none" w:sz="0" w:space="0" w:color="auto"/>
            <w:bottom w:val="none" w:sz="0" w:space="0" w:color="auto"/>
            <w:right w:val="none" w:sz="0" w:space="0" w:color="auto"/>
          </w:divBdr>
        </w:div>
        <w:div w:id="173811347">
          <w:marLeft w:val="0"/>
          <w:marRight w:val="0"/>
          <w:marTop w:val="0"/>
          <w:marBottom w:val="0"/>
          <w:divBdr>
            <w:top w:val="none" w:sz="0" w:space="0" w:color="auto"/>
            <w:left w:val="none" w:sz="0" w:space="0" w:color="auto"/>
            <w:bottom w:val="none" w:sz="0" w:space="0" w:color="auto"/>
            <w:right w:val="none" w:sz="0" w:space="0" w:color="auto"/>
          </w:divBdr>
        </w:div>
        <w:div w:id="1886212342">
          <w:marLeft w:val="0"/>
          <w:marRight w:val="0"/>
          <w:marTop w:val="0"/>
          <w:marBottom w:val="0"/>
          <w:divBdr>
            <w:top w:val="none" w:sz="0" w:space="0" w:color="auto"/>
            <w:left w:val="none" w:sz="0" w:space="0" w:color="auto"/>
            <w:bottom w:val="none" w:sz="0" w:space="0" w:color="auto"/>
            <w:right w:val="none" w:sz="0" w:space="0" w:color="auto"/>
          </w:divBdr>
        </w:div>
        <w:div w:id="476646394">
          <w:marLeft w:val="0"/>
          <w:marRight w:val="0"/>
          <w:marTop w:val="0"/>
          <w:marBottom w:val="0"/>
          <w:divBdr>
            <w:top w:val="none" w:sz="0" w:space="0" w:color="auto"/>
            <w:left w:val="none" w:sz="0" w:space="0" w:color="auto"/>
            <w:bottom w:val="none" w:sz="0" w:space="0" w:color="auto"/>
            <w:right w:val="none" w:sz="0" w:space="0" w:color="auto"/>
          </w:divBdr>
        </w:div>
        <w:div w:id="330525456">
          <w:marLeft w:val="0"/>
          <w:marRight w:val="0"/>
          <w:marTop w:val="0"/>
          <w:marBottom w:val="0"/>
          <w:divBdr>
            <w:top w:val="none" w:sz="0" w:space="0" w:color="auto"/>
            <w:left w:val="none" w:sz="0" w:space="0" w:color="auto"/>
            <w:bottom w:val="none" w:sz="0" w:space="0" w:color="auto"/>
            <w:right w:val="none" w:sz="0" w:space="0" w:color="auto"/>
          </w:divBdr>
        </w:div>
        <w:div w:id="1771195694">
          <w:marLeft w:val="0"/>
          <w:marRight w:val="0"/>
          <w:marTop w:val="0"/>
          <w:marBottom w:val="0"/>
          <w:divBdr>
            <w:top w:val="none" w:sz="0" w:space="0" w:color="auto"/>
            <w:left w:val="none" w:sz="0" w:space="0" w:color="auto"/>
            <w:bottom w:val="none" w:sz="0" w:space="0" w:color="auto"/>
            <w:right w:val="none" w:sz="0" w:space="0" w:color="auto"/>
          </w:divBdr>
        </w:div>
        <w:div w:id="220335728">
          <w:marLeft w:val="0"/>
          <w:marRight w:val="0"/>
          <w:marTop w:val="0"/>
          <w:marBottom w:val="0"/>
          <w:divBdr>
            <w:top w:val="none" w:sz="0" w:space="0" w:color="auto"/>
            <w:left w:val="none" w:sz="0" w:space="0" w:color="auto"/>
            <w:bottom w:val="none" w:sz="0" w:space="0" w:color="auto"/>
            <w:right w:val="none" w:sz="0" w:space="0" w:color="auto"/>
          </w:divBdr>
        </w:div>
        <w:div w:id="1489663265">
          <w:marLeft w:val="0"/>
          <w:marRight w:val="0"/>
          <w:marTop w:val="0"/>
          <w:marBottom w:val="0"/>
          <w:divBdr>
            <w:top w:val="none" w:sz="0" w:space="0" w:color="auto"/>
            <w:left w:val="none" w:sz="0" w:space="0" w:color="auto"/>
            <w:bottom w:val="none" w:sz="0" w:space="0" w:color="auto"/>
            <w:right w:val="none" w:sz="0" w:space="0" w:color="auto"/>
          </w:divBdr>
        </w:div>
        <w:div w:id="214509964">
          <w:marLeft w:val="0"/>
          <w:marRight w:val="0"/>
          <w:marTop w:val="0"/>
          <w:marBottom w:val="0"/>
          <w:divBdr>
            <w:top w:val="none" w:sz="0" w:space="0" w:color="auto"/>
            <w:left w:val="none" w:sz="0" w:space="0" w:color="auto"/>
            <w:bottom w:val="none" w:sz="0" w:space="0" w:color="auto"/>
            <w:right w:val="none" w:sz="0" w:space="0" w:color="auto"/>
          </w:divBdr>
        </w:div>
        <w:div w:id="1680233383">
          <w:marLeft w:val="0"/>
          <w:marRight w:val="0"/>
          <w:marTop w:val="0"/>
          <w:marBottom w:val="0"/>
          <w:divBdr>
            <w:top w:val="none" w:sz="0" w:space="0" w:color="auto"/>
            <w:left w:val="none" w:sz="0" w:space="0" w:color="auto"/>
            <w:bottom w:val="none" w:sz="0" w:space="0" w:color="auto"/>
            <w:right w:val="none" w:sz="0" w:space="0" w:color="auto"/>
          </w:divBdr>
        </w:div>
        <w:div w:id="1108743067">
          <w:marLeft w:val="0"/>
          <w:marRight w:val="0"/>
          <w:marTop w:val="0"/>
          <w:marBottom w:val="0"/>
          <w:divBdr>
            <w:top w:val="none" w:sz="0" w:space="0" w:color="auto"/>
            <w:left w:val="none" w:sz="0" w:space="0" w:color="auto"/>
            <w:bottom w:val="none" w:sz="0" w:space="0" w:color="auto"/>
            <w:right w:val="none" w:sz="0" w:space="0" w:color="auto"/>
          </w:divBdr>
        </w:div>
        <w:div w:id="982395583">
          <w:marLeft w:val="0"/>
          <w:marRight w:val="0"/>
          <w:marTop w:val="0"/>
          <w:marBottom w:val="0"/>
          <w:divBdr>
            <w:top w:val="none" w:sz="0" w:space="0" w:color="auto"/>
            <w:left w:val="none" w:sz="0" w:space="0" w:color="auto"/>
            <w:bottom w:val="none" w:sz="0" w:space="0" w:color="auto"/>
            <w:right w:val="none" w:sz="0" w:space="0" w:color="auto"/>
          </w:divBdr>
        </w:div>
        <w:div w:id="77484013">
          <w:marLeft w:val="0"/>
          <w:marRight w:val="0"/>
          <w:marTop w:val="0"/>
          <w:marBottom w:val="0"/>
          <w:divBdr>
            <w:top w:val="none" w:sz="0" w:space="0" w:color="auto"/>
            <w:left w:val="none" w:sz="0" w:space="0" w:color="auto"/>
            <w:bottom w:val="none" w:sz="0" w:space="0" w:color="auto"/>
            <w:right w:val="none" w:sz="0" w:space="0" w:color="auto"/>
          </w:divBdr>
        </w:div>
        <w:div w:id="1299266841">
          <w:marLeft w:val="0"/>
          <w:marRight w:val="0"/>
          <w:marTop w:val="0"/>
          <w:marBottom w:val="0"/>
          <w:divBdr>
            <w:top w:val="none" w:sz="0" w:space="0" w:color="auto"/>
            <w:left w:val="none" w:sz="0" w:space="0" w:color="auto"/>
            <w:bottom w:val="none" w:sz="0" w:space="0" w:color="auto"/>
            <w:right w:val="none" w:sz="0" w:space="0" w:color="auto"/>
          </w:divBdr>
        </w:div>
        <w:div w:id="22286869">
          <w:marLeft w:val="0"/>
          <w:marRight w:val="0"/>
          <w:marTop w:val="0"/>
          <w:marBottom w:val="0"/>
          <w:divBdr>
            <w:top w:val="none" w:sz="0" w:space="0" w:color="auto"/>
            <w:left w:val="none" w:sz="0" w:space="0" w:color="auto"/>
            <w:bottom w:val="none" w:sz="0" w:space="0" w:color="auto"/>
            <w:right w:val="none" w:sz="0" w:space="0" w:color="auto"/>
          </w:divBdr>
        </w:div>
        <w:div w:id="1085297807">
          <w:marLeft w:val="0"/>
          <w:marRight w:val="0"/>
          <w:marTop w:val="0"/>
          <w:marBottom w:val="0"/>
          <w:divBdr>
            <w:top w:val="none" w:sz="0" w:space="0" w:color="auto"/>
            <w:left w:val="none" w:sz="0" w:space="0" w:color="auto"/>
            <w:bottom w:val="none" w:sz="0" w:space="0" w:color="auto"/>
            <w:right w:val="none" w:sz="0" w:space="0" w:color="auto"/>
          </w:divBdr>
        </w:div>
        <w:div w:id="365064619">
          <w:marLeft w:val="0"/>
          <w:marRight w:val="0"/>
          <w:marTop w:val="0"/>
          <w:marBottom w:val="0"/>
          <w:divBdr>
            <w:top w:val="none" w:sz="0" w:space="0" w:color="auto"/>
            <w:left w:val="none" w:sz="0" w:space="0" w:color="auto"/>
            <w:bottom w:val="none" w:sz="0" w:space="0" w:color="auto"/>
            <w:right w:val="none" w:sz="0" w:space="0" w:color="auto"/>
          </w:divBdr>
        </w:div>
        <w:div w:id="1355809665">
          <w:marLeft w:val="0"/>
          <w:marRight w:val="0"/>
          <w:marTop w:val="0"/>
          <w:marBottom w:val="0"/>
          <w:divBdr>
            <w:top w:val="none" w:sz="0" w:space="0" w:color="auto"/>
            <w:left w:val="none" w:sz="0" w:space="0" w:color="auto"/>
            <w:bottom w:val="none" w:sz="0" w:space="0" w:color="auto"/>
            <w:right w:val="none" w:sz="0" w:space="0" w:color="auto"/>
          </w:divBdr>
        </w:div>
        <w:div w:id="1824003618">
          <w:marLeft w:val="0"/>
          <w:marRight w:val="0"/>
          <w:marTop w:val="0"/>
          <w:marBottom w:val="0"/>
          <w:divBdr>
            <w:top w:val="none" w:sz="0" w:space="0" w:color="auto"/>
            <w:left w:val="none" w:sz="0" w:space="0" w:color="auto"/>
            <w:bottom w:val="none" w:sz="0" w:space="0" w:color="auto"/>
            <w:right w:val="none" w:sz="0" w:space="0" w:color="auto"/>
          </w:divBdr>
        </w:div>
        <w:div w:id="360470943">
          <w:marLeft w:val="0"/>
          <w:marRight w:val="0"/>
          <w:marTop w:val="0"/>
          <w:marBottom w:val="0"/>
          <w:divBdr>
            <w:top w:val="none" w:sz="0" w:space="0" w:color="auto"/>
            <w:left w:val="none" w:sz="0" w:space="0" w:color="auto"/>
            <w:bottom w:val="none" w:sz="0" w:space="0" w:color="auto"/>
            <w:right w:val="none" w:sz="0" w:space="0" w:color="auto"/>
          </w:divBdr>
        </w:div>
        <w:div w:id="1567456097">
          <w:marLeft w:val="0"/>
          <w:marRight w:val="0"/>
          <w:marTop w:val="0"/>
          <w:marBottom w:val="0"/>
          <w:divBdr>
            <w:top w:val="none" w:sz="0" w:space="0" w:color="auto"/>
            <w:left w:val="none" w:sz="0" w:space="0" w:color="auto"/>
            <w:bottom w:val="none" w:sz="0" w:space="0" w:color="auto"/>
            <w:right w:val="none" w:sz="0" w:space="0" w:color="auto"/>
          </w:divBdr>
        </w:div>
        <w:div w:id="1914923815">
          <w:marLeft w:val="0"/>
          <w:marRight w:val="0"/>
          <w:marTop w:val="0"/>
          <w:marBottom w:val="0"/>
          <w:divBdr>
            <w:top w:val="none" w:sz="0" w:space="0" w:color="auto"/>
            <w:left w:val="none" w:sz="0" w:space="0" w:color="auto"/>
            <w:bottom w:val="none" w:sz="0" w:space="0" w:color="auto"/>
            <w:right w:val="none" w:sz="0" w:space="0" w:color="auto"/>
          </w:divBdr>
        </w:div>
        <w:div w:id="1318922883">
          <w:marLeft w:val="0"/>
          <w:marRight w:val="0"/>
          <w:marTop w:val="0"/>
          <w:marBottom w:val="0"/>
          <w:divBdr>
            <w:top w:val="none" w:sz="0" w:space="0" w:color="auto"/>
            <w:left w:val="none" w:sz="0" w:space="0" w:color="auto"/>
            <w:bottom w:val="none" w:sz="0" w:space="0" w:color="auto"/>
            <w:right w:val="none" w:sz="0" w:space="0" w:color="auto"/>
          </w:divBdr>
        </w:div>
        <w:div w:id="1923946833">
          <w:marLeft w:val="0"/>
          <w:marRight w:val="0"/>
          <w:marTop w:val="0"/>
          <w:marBottom w:val="0"/>
          <w:divBdr>
            <w:top w:val="none" w:sz="0" w:space="0" w:color="auto"/>
            <w:left w:val="none" w:sz="0" w:space="0" w:color="auto"/>
            <w:bottom w:val="none" w:sz="0" w:space="0" w:color="auto"/>
            <w:right w:val="none" w:sz="0" w:space="0" w:color="auto"/>
          </w:divBdr>
        </w:div>
        <w:div w:id="1360622903">
          <w:marLeft w:val="0"/>
          <w:marRight w:val="0"/>
          <w:marTop w:val="0"/>
          <w:marBottom w:val="0"/>
          <w:divBdr>
            <w:top w:val="none" w:sz="0" w:space="0" w:color="auto"/>
            <w:left w:val="none" w:sz="0" w:space="0" w:color="auto"/>
            <w:bottom w:val="none" w:sz="0" w:space="0" w:color="auto"/>
            <w:right w:val="none" w:sz="0" w:space="0" w:color="auto"/>
          </w:divBdr>
        </w:div>
        <w:div w:id="1942030396">
          <w:marLeft w:val="0"/>
          <w:marRight w:val="0"/>
          <w:marTop w:val="0"/>
          <w:marBottom w:val="0"/>
          <w:divBdr>
            <w:top w:val="none" w:sz="0" w:space="0" w:color="auto"/>
            <w:left w:val="none" w:sz="0" w:space="0" w:color="auto"/>
            <w:bottom w:val="none" w:sz="0" w:space="0" w:color="auto"/>
            <w:right w:val="none" w:sz="0" w:space="0" w:color="auto"/>
          </w:divBdr>
        </w:div>
        <w:div w:id="1564095629">
          <w:marLeft w:val="0"/>
          <w:marRight w:val="0"/>
          <w:marTop w:val="0"/>
          <w:marBottom w:val="0"/>
          <w:divBdr>
            <w:top w:val="none" w:sz="0" w:space="0" w:color="auto"/>
            <w:left w:val="none" w:sz="0" w:space="0" w:color="auto"/>
            <w:bottom w:val="none" w:sz="0" w:space="0" w:color="auto"/>
            <w:right w:val="none" w:sz="0" w:space="0" w:color="auto"/>
          </w:divBdr>
        </w:div>
        <w:div w:id="734551386">
          <w:marLeft w:val="0"/>
          <w:marRight w:val="0"/>
          <w:marTop w:val="0"/>
          <w:marBottom w:val="0"/>
          <w:divBdr>
            <w:top w:val="none" w:sz="0" w:space="0" w:color="auto"/>
            <w:left w:val="none" w:sz="0" w:space="0" w:color="auto"/>
            <w:bottom w:val="none" w:sz="0" w:space="0" w:color="auto"/>
            <w:right w:val="none" w:sz="0" w:space="0" w:color="auto"/>
          </w:divBdr>
        </w:div>
        <w:div w:id="1888254248">
          <w:marLeft w:val="0"/>
          <w:marRight w:val="0"/>
          <w:marTop w:val="0"/>
          <w:marBottom w:val="0"/>
          <w:divBdr>
            <w:top w:val="none" w:sz="0" w:space="0" w:color="auto"/>
            <w:left w:val="none" w:sz="0" w:space="0" w:color="auto"/>
            <w:bottom w:val="none" w:sz="0" w:space="0" w:color="auto"/>
            <w:right w:val="none" w:sz="0" w:space="0" w:color="auto"/>
          </w:divBdr>
        </w:div>
        <w:div w:id="827787353">
          <w:marLeft w:val="0"/>
          <w:marRight w:val="0"/>
          <w:marTop w:val="0"/>
          <w:marBottom w:val="0"/>
          <w:divBdr>
            <w:top w:val="none" w:sz="0" w:space="0" w:color="auto"/>
            <w:left w:val="none" w:sz="0" w:space="0" w:color="auto"/>
            <w:bottom w:val="none" w:sz="0" w:space="0" w:color="auto"/>
            <w:right w:val="none" w:sz="0" w:space="0" w:color="auto"/>
          </w:divBdr>
        </w:div>
        <w:div w:id="1297417382">
          <w:marLeft w:val="0"/>
          <w:marRight w:val="0"/>
          <w:marTop w:val="0"/>
          <w:marBottom w:val="0"/>
          <w:divBdr>
            <w:top w:val="none" w:sz="0" w:space="0" w:color="auto"/>
            <w:left w:val="none" w:sz="0" w:space="0" w:color="auto"/>
            <w:bottom w:val="none" w:sz="0" w:space="0" w:color="auto"/>
            <w:right w:val="none" w:sz="0" w:space="0" w:color="auto"/>
          </w:divBdr>
        </w:div>
        <w:div w:id="1293248701">
          <w:marLeft w:val="0"/>
          <w:marRight w:val="0"/>
          <w:marTop w:val="0"/>
          <w:marBottom w:val="0"/>
          <w:divBdr>
            <w:top w:val="none" w:sz="0" w:space="0" w:color="auto"/>
            <w:left w:val="none" w:sz="0" w:space="0" w:color="auto"/>
            <w:bottom w:val="none" w:sz="0" w:space="0" w:color="auto"/>
            <w:right w:val="none" w:sz="0" w:space="0" w:color="auto"/>
          </w:divBdr>
        </w:div>
        <w:div w:id="1064258290">
          <w:marLeft w:val="0"/>
          <w:marRight w:val="0"/>
          <w:marTop w:val="0"/>
          <w:marBottom w:val="0"/>
          <w:divBdr>
            <w:top w:val="none" w:sz="0" w:space="0" w:color="auto"/>
            <w:left w:val="none" w:sz="0" w:space="0" w:color="auto"/>
            <w:bottom w:val="none" w:sz="0" w:space="0" w:color="auto"/>
            <w:right w:val="none" w:sz="0" w:space="0" w:color="auto"/>
          </w:divBdr>
        </w:div>
        <w:div w:id="1295984633">
          <w:marLeft w:val="0"/>
          <w:marRight w:val="0"/>
          <w:marTop w:val="0"/>
          <w:marBottom w:val="0"/>
          <w:divBdr>
            <w:top w:val="none" w:sz="0" w:space="0" w:color="auto"/>
            <w:left w:val="none" w:sz="0" w:space="0" w:color="auto"/>
            <w:bottom w:val="none" w:sz="0" w:space="0" w:color="auto"/>
            <w:right w:val="none" w:sz="0" w:space="0" w:color="auto"/>
          </w:divBdr>
        </w:div>
        <w:div w:id="301889911">
          <w:marLeft w:val="0"/>
          <w:marRight w:val="0"/>
          <w:marTop w:val="0"/>
          <w:marBottom w:val="0"/>
          <w:divBdr>
            <w:top w:val="none" w:sz="0" w:space="0" w:color="auto"/>
            <w:left w:val="none" w:sz="0" w:space="0" w:color="auto"/>
            <w:bottom w:val="none" w:sz="0" w:space="0" w:color="auto"/>
            <w:right w:val="none" w:sz="0" w:space="0" w:color="auto"/>
          </w:divBdr>
        </w:div>
        <w:div w:id="2019235277">
          <w:marLeft w:val="0"/>
          <w:marRight w:val="0"/>
          <w:marTop w:val="0"/>
          <w:marBottom w:val="0"/>
          <w:divBdr>
            <w:top w:val="none" w:sz="0" w:space="0" w:color="auto"/>
            <w:left w:val="none" w:sz="0" w:space="0" w:color="auto"/>
            <w:bottom w:val="none" w:sz="0" w:space="0" w:color="auto"/>
            <w:right w:val="none" w:sz="0" w:space="0" w:color="auto"/>
          </w:divBdr>
        </w:div>
        <w:div w:id="1689285701">
          <w:marLeft w:val="0"/>
          <w:marRight w:val="0"/>
          <w:marTop w:val="0"/>
          <w:marBottom w:val="0"/>
          <w:divBdr>
            <w:top w:val="none" w:sz="0" w:space="0" w:color="auto"/>
            <w:left w:val="none" w:sz="0" w:space="0" w:color="auto"/>
            <w:bottom w:val="none" w:sz="0" w:space="0" w:color="auto"/>
            <w:right w:val="none" w:sz="0" w:space="0" w:color="auto"/>
          </w:divBdr>
        </w:div>
        <w:div w:id="770394335">
          <w:marLeft w:val="0"/>
          <w:marRight w:val="0"/>
          <w:marTop w:val="0"/>
          <w:marBottom w:val="0"/>
          <w:divBdr>
            <w:top w:val="none" w:sz="0" w:space="0" w:color="auto"/>
            <w:left w:val="none" w:sz="0" w:space="0" w:color="auto"/>
            <w:bottom w:val="none" w:sz="0" w:space="0" w:color="auto"/>
            <w:right w:val="none" w:sz="0" w:space="0" w:color="auto"/>
          </w:divBdr>
        </w:div>
        <w:div w:id="804159200">
          <w:marLeft w:val="0"/>
          <w:marRight w:val="0"/>
          <w:marTop w:val="0"/>
          <w:marBottom w:val="0"/>
          <w:divBdr>
            <w:top w:val="none" w:sz="0" w:space="0" w:color="auto"/>
            <w:left w:val="none" w:sz="0" w:space="0" w:color="auto"/>
            <w:bottom w:val="none" w:sz="0" w:space="0" w:color="auto"/>
            <w:right w:val="none" w:sz="0" w:space="0" w:color="auto"/>
          </w:divBdr>
        </w:div>
        <w:div w:id="2071614412">
          <w:marLeft w:val="0"/>
          <w:marRight w:val="0"/>
          <w:marTop w:val="0"/>
          <w:marBottom w:val="0"/>
          <w:divBdr>
            <w:top w:val="none" w:sz="0" w:space="0" w:color="auto"/>
            <w:left w:val="none" w:sz="0" w:space="0" w:color="auto"/>
            <w:bottom w:val="none" w:sz="0" w:space="0" w:color="auto"/>
            <w:right w:val="none" w:sz="0" w:space="0" w:color="auto"/>
          </w:divBdr>
        </w:div>
        <w:div w:id="1195508606">
          <w:marLeft w:val="0"/>
          <w:marRight w:val="0"/>
          <w:marTop w:val="0"/>
          <w:marBottom w:val="0"/>
          <w:divBdr>
            <w:top w:val="none" w:sz="0" w:space="0" w:color="auto"/>
            <w:left w:val="none" w:sz="0" w:space="0" w:color="auto"/>
            <w:bottom w:val="none" w:sz="0" w:space="0" w:color="auto"/>
            <w:right w:val="none" w:sz="0" w:space="0" w:color="auto"/>
          </w:divBdr>
        </w:div>
        <w:div w:id="4405403">
          <w:marLeft w:val="0"/>
          <w:marRight w:val="0"/>
          <w:marTop w:val="0"/>
          <w:marBottom w:val="0"/>
          <w:divBdr>
            <w:top w:val="none" w:sz="0" w:space="0" w:color="auto"/>
            <w:left w:val="none" w:sz="0" w:space="0" w:color="auto"/>
            <w:bottom w:val="none" w:sz="0" w:space="0" w:color="auto"/>
            <w:right w:val="none" w:sz="0" w:space="0" w:color="auto"/>
          </w:divBdr>
        </w:div>
        <w:div w:id="621304188">
          <w:marLeft w:val="0"/>
          <w:marRight w:val="0"/>
          <w:marTop w:val="0"/>
          <w:marBottom w:val="0"/>
          <w:divBdr>
            <w:top w:val="none" w:sz="0" w:space="0" w:color="auto"/>
            <w:left w:val="none" w:sz="0" w:space="0" w:color="auto"/>
            <w:bottom w:val="none" w:sz="0" w:space="0" w:color="auto"/>
            <w:right w:val="none" w:sz="0" w:space="0" w:color="auto"/>
          </w:divBdr>
        </w:div>
        <w:div w:id="277028721">
          <w:marLeft w:val="0"/>
          <w:marRight w:val="0"/>
          <w:marTop w:val="0"/>
          <w:marBottom w:val="0"/>
          <w:divBdr>
            <w:top w:val="none" w:sz="0" w:space="0" w:color="auto"/>
            <w:left w:val="none" w:sz="0" w:space="0" w:color="auto"/>
            <w:bottom w:val="none" w:sz="0" w:space="0" w:color="auto"/>
            <w:right w:val="none" w:sz="0" w:space="0" w:color="auto"/>
          </w:divBdr>
        </w:div>
        <w:div w:id="1395590814">
          <w:marLeft w:val="0"/>
          <w:marRight w:val="0"/>
          <w:marTop w:val="0"/>
          <w:marBottom w:val="0"/>
          <w:divBdr>
            <w:top w:val="none" w:sz="0" w:space="0" w:color="auto"/>
            <w:left w:val="none" w:sz="0" w:space="0" w:color="auto"/>
            <w:bottom w:val="none" w:sz="0" w:space="0" w:color="auto"/>
            <w:right w:val="none" w:sz="0" w:space="0" w:color="auto"/>
          </w:divBdr>
        </w:div>
        <w:div w:id="1441218674">
          <w:marLeft w:val="0"/>
          <w:marRight w:val="0"/>
          <w:marTop w:val="0"/>
          <w:marBottom w:val="0"/>
          <w:divBdr>
            <w:top w:val="none" w:sz="0" w:space="0" w:color="auto"/>
            <w:left w:val="none" w:sz="0" w:space="0" w:color="auto"/>
            <w:bottom w:val="none" w:sz="0" w:space="0" w:color="auto"/>
            <w:right w:val="none" w:sz="0" w:space="0" w:color="auto"/>
          </w:divBdr>
        </w:div>
        <w:div w:id="1967078321">
          <w:marLeft w:val="0"/>
          <w:marRight w:val="0"/>
          <w:marTop w:val="0"/>
          <w:marBottom w:val="0"/>
          <w:divBdr>
            <w:top w:val="none" w:sz="0" w:space="0" w:color="auto"/>
            <w:left w:val="none" w:sz="0" w:space="0" w:color="auto"/>
            <w:bottom w:val="none" w:sz="0" w:space="0" w:color="auto"/>
            <w:right w:val="none" w:sz="0" w:space="0" w:color="auto"/>
          </w:divBdr>
        </w:div>
        <w:div w:id="204223732">
          <w:marLeft w:val="0"/>
          <w:marRight w:val="0"/>
          <w:marTop w:val="0"/>
          <w:marBottom w:val="0"/>
          <w:divBdr>
            <w:top w:val="none" w:sz="0" w:space="0" w:color="auto"/>
            <w:left w:val="none" w:sz="0" w:space="0" w:color="auto"/>
            <w:bottom w:val="none" w:sz="0" w:space="0" w:color="auto"/>
            <w:right w:val="none" w:sz="0" w:space="0" w:color="auto"/>
          </w:divBdr>
        </w:div>
        <w:div w:id="406004348">
          <w:marLeft w:val="0"/>
          <w:marRight w:val="0"/>
          <w:marTop w:val="0"/>
          <w:marBottom w:val="0"/>
          <w:divBdr>
            <w:top w:val="none" w:sz="0" w:space="0" w:color="auto"/>
            <w:left w:val="none" w:sz="0" w:space="0" w:color="auto"/>
            <w:bottom w:val="none" w:sz="0" w:space="0" w:color="auto"/>
            <w:right w:val="none" w:sz="0" w:space="0" w:color="auto"/>
          </w:divBdr>
        </w:div>
        <w:div w:id="2133208849">
          <w:marLeft w:val="0"/>
          <w:marRight w:val="0"/>
          <w:marTop w:val="0"/>
          <w:marBottom w:val="0"/>
          <w:divBdr>
            <w:top w:val="none" w:sz="0" w:space="0" w:color="auto"/>
            <w:left w:val="none" w:sz="0" w:space="0" w:color="auto"/>
            <w:bottom w:val="none" w:sz="0" w:space="0" w:color="auto"/>
            <w:right w:val="none" w:sz="0" w:space="0" w:color="auto"/>
          </w:divBdr>
        </w:div>
        <w:div w:id="805584158">
          <w:marLeft w:val="0"/>
          <w:marRight w:val="0"/>
          <w:marTop w:val="0"/>
          <w:marBottom w:val="0"/>
          <w:divBdr>
            <w:top w:val="none" w:sz="0" w:space="0" w:color="auto"/>
            <w:left w:val="none" w:sz="0" w:space="0" w:color="auto"/>
            <w:bottom w:val="none" w:sz="0" w:space="0" w:color="auto"/>
            <w:right w:val="none" w:sz="0" w:space="0" w:color="auto"/>
          </w:divBdr>
        </w:div>
        <w:div w:id="967005848">
          <w:marLeft w:val="0"/>
          <w:marRight w:val="0"/>
          <w:marTop w:val="0"/>
          <w:marBottom w:val="0"/>
          <w:divBdr>
            <w:top w:val="none" w:sz="0" w:space="0" w:color="auto"/>
            <w:left w:val="none" w:sz="0" w:space="0" w:color="auto"/>
            <w:bottom w:val="none" w:sz="0" w:space="0" w:color="auto"/>
            <w:right w:val="none" w:sz="0" w:space="0" w:color="auto"/>
          </w:divBdr>
        </w:div>
        <w:div w:id="860632752">
          <w:marLeft w:val="0"/>
          <w:marRight w:val="0"/>
          <w:marTop w:val="0"/>
          <w:marBottom w:val="0"/>
          <w:divBdr>
            <w:top w:val="none" w:sz="0" w:space="0" w:color="auto"/>
            <w:left w:val="none" w:sz="0" w:space="0" w:color="auto"/>
            <w:bottom w:val="none" w:sz="0" w:space="0" w:color="auto"/>
            <w:right w:val="none" w:sz="0" w:space="0" w:color="auto"/>
          </w:divBdr>
        </w:div>
        <w:div w:id="473185570">
          <w:marLeft w:val="0"/>
          <w:marRight w:val="0"/>
          <w:marTop w:val="0"/>
          <w:marBottom w:val="0"/>
          <w:divBdr>
            <w:top w:val="none" w:sz="0" w:space="0" w:color="auto"/>
            <w:left w:val="none" w:sz="0" w:space="0" w:color="auto"/>
            <w:bottom w:val="none" w:sz="0" w:space="0" w:color="auto"/>
            <w:right w:val="none" w:sz="0" w:space="0" w:color="auto"/>
          </w:divBdr>
        </w:div>
        <w:div w:id="1502306997">
          <w:marLeft w:val="0"/>
          <w:marRight w:val="0"/>
          <w:marTop w:val="0"/>
          <w:marBottom w:val="0"/>
          <w:divBdr>
            <w:top w:val="none" w:sz="0" w:space="0" w:color="auto"/>
            <w:left w:val="none" w:sz="0" w:space="0" w:color="auto"/>
            <w:bottom w:val="none" w:sz="0" w:space="0" w:color="auto"/>
            <w:right w:val="none" w:sz="0" w:space="0" w:color="auto"/>
          </w:divBdr>
        </w:div>
        <w:div w:id="1541474438">
          <w:marLeft w:val="0"/>
          <w:marRight w:val="0"/>
          <w:marTop w:val="0"/>
          <w:marBottom w:val="0"/>
          <w:divBdr>
            <w:top w:val="none" w:sz="0" w:space="0" w:color="auto"/>
            <w:left w:val="none" w:sz="0" w:space="0" w:color="auto"/>
            <w:bottom w:val="none" w:sz="0" w:space="0" w:color="auto"/>
            <w:right w:val="none" w:sz="0" w:space="0" w:color="auto"/>
          </w:divBdr>
        </w:div>
        <w:div w:id="2122531339">
          <w:marLeft w:val="0"/>
          <w:marRight w:val="0"/>
          <w:marTop w:val="0"/>
          <w:marBottom w:val="0"/>
          <w:divBdr>
            <w:top w:val="none" w:sz="0" w:space="0" w:color="auto"/>
            <w:left w:val="none" w:sz="0" w:space="0" w:color="auto"/>
            <w:bottom w:val="none" w:sz="0" w:space="0" w:color="auto"/>
            <w:right w:val="none" w:sz="0" w:space="0" w:color="auto"/>
          </w:divBdr>
        </w:div>
        <w:div w:id="852959913">
          <w:marLeft w:val="0"/>
          <w:marRight w:val="0"/>
          <w:marTop w:val="0"/>
          <w:marBottom w:val="0"/>
          <w:divBdr>
            <w:top w:val="none" w:sz="0" w:space="0" w:color="auto"/>
            <w:left w:val="none" w:sz="0" w:space="0" w:color="auto"/>
            <w:bottom w:val="none" w:sz="0" w:space="0" w:color="auto"/>
            <w:right w:val="none" w:sz="0" w:space="0" w:color="auto"/>
          </w:divBdr>
        </w:div>
        <w:div w:id="1049185138">
          <w:marLeft w:val="0"/>
          <w:marRight w:val="0"/>
          <w:marTop w:val="0"/>
          <w:marBottom w:val="0"/>
          <w:divBdr>
            <w:top w:val="none" w:sz="0" w:space="0" w:color="auto"/>
            <w:left w:val="none" w:sz="0" w:space="0" w:color="auto"/>
            <w:bottom w:val="none" w:sz="0" w:space="0" w:color="auto"/>
            <w:right w:val="none" w:sz="0" w:space="0" w:color="auto"/>
          </w:divBdr>
        </w:div>
        <w:div w:id="1969890516">
          <w:marLeft w:val="0"/>
          <w:marRight w:val="0"/>
          <w:marTop w:val="0"/>
          <w:marBottom w:val="0"/>
          <w:divBdr>
            <w:top w:val="none" w:sz="0" w:space="0" w:color="auto"/>
            <w:left w:val="none" w:sz="0" w:space="0" w:color="auto"/>
            <w:bottom w:val="none" w:sz="0" w:space="0" w:color="auto"/>
            <w:right w:val="none" w:sz="0" w:space="0" w:color="auto"/>
          </w:divBdr>
        </w:div>
        <w:div w:id="2076079511">
          <w:marLeft w:val="0"/>
          <w:marRight w:val="0"/>
          <w:marTop w:val="0"/>
          <w:marBottom w:val="0"/>
          <w:divBdr>
            <w:top w:val="none" w:sz="0" w:space="0" w:color="auto"/>
            <w:left w:val="none" w:sz="0" w:space="0" w:color="auto"/>
            <w:bottom w:val="none" w:sz="0" w:space="0" w:color="auto"/>
            <w:right w:val="none" w:sz="0" w:space="0" w:color="auto"/>
          </w:divBdr>
        </w:div>
        <w:div w:id="1188712409">
          <w:marLeft w:val="0"/>
          <w:marRight w:val="0"/>
          <w:marTop w:val="0"/>
          <w:marBottom w:val="0"/>
          <w:divBdr>
            <w:top w:val="none" w:sz="0" w:space="0" w:color="auto"/>
            <w:left w:val="none" w:sz="0" w:space="0" w:color="auto"/>
            <w:bottom w:val="none" w:sz="0" w:space="0" w:color="auto"/>
            <w:right w:val="none" w:sz="0" w:space="0" w:color="auto"/>
          </w:divBdr>
        </w:div>
        <w:div w:id="1382289768">
          <w:marLeft w:val="0"/>
          <w:marRight w:val="0"/>
          <w:marTop w:val="0"/>
          <w:marBottom w:val="0"/>
          <w:divBdr>
            <w:top w:val="none" w:sz="0" w:space="0" w:color="auto"/>
            <w:left w:val="none" w:sz="0" w:space="0" w:color="auto"/>
            <w:bottom w:val="none" w:sz="0" w:space="0" w:color="auto"/>
            <w:right w:val="none" w:sz="0" w:space="0" w:color="auto"/>
          </w:divBdr>
        </w:div>
        <w:div w:id="1607931350">
          <w:marLeft w:val="0"/>
          <w:marRight w:val="0"/>
          <w:marTop w:val="0"/>
          <w:marBottom w:val="0"/>
          <w:divBdr>
            <w:top w:val="none" w:sz="0" w:space="0" w:color="auto"/>
            <w:left w:val="none" w:sz="0" w:space="0" w:color="auto"/>
            <w:bottom w:val="none" w:sz="0" w:space="0" w:color="auto"/>
            <w:right w:val="none" w:sz="0" w:space="0" w:color="auto"/>
          </w:divBdr>
        </w:div>
        <w:div w:id="958418973">
          <w:marLeft w:val="0"/>
          <w:marRight w:val="0"/>
          <w:marTop w:val="0"/>
          <w:marBottom w:val="0"/>
          <w:divBdr>
            <w:top w:val="none" w:sz="0" w:space="0" w:color="auto"/>
            <w:left w:val="none" w:sz="0" w:space="0" w:color="auto"/>
            <w:bottom w:val="none" w:sz="0" w:space="0" w:color="auto"/>
            <w:right w:val="none" w:sz="0" w:space="0" w:color="auto"/>
          </w:divBdr>
        </w:div>
        <w:div w:id="137305414">
          <w:marLeft w:val="0"/>
          <w:marRight w:val="0"/>
          <w:marTop w:val="0"/>
          <w:marBottom w:val="0"/>
          <w:divBdr>
            <w:top w:val="none" w:sz="0" w:space="0" w:color="auto"/>
            <w:left w:val="none" w:sz="0" w:space="0" w:color="auto"/>
            <w:bottom w:val="none" w:sz="0" w:space="0" w:color="auto"/>
            <w:right w:val="none" w:sz="0" w:space="0" w:color="auto"/>
          </w:divBdr>
        </w:div>
        <w:div w:id="439304111">
          <w:marLeft w:val="0"/>
          <w:marRight w:val="0"/>
          <w:marTop w:val="0"/>
          <w:marBottom w:val="0"/>
          <w:divBdr>
            <w:top w:val="none" w:sz="0" w:space="0" w:color="auto"/>
            <w:left w:val="none" w:sz="0" w:space="0" w:color="auto"/>
            <w:bottom w:val="none" w:sz="0" w:space="0" w:color="auto"/>
            <w:right w:val="none" w:sz="0" w:space="0" w:color="auto"/>
          </w:divBdr>
        </w:div>
        <w:div w:id="1008748052">
          <w:marLeft w:val="0"/>
          <w:marRight w:val="0"/>
          <w:marTop w:val="0"/>
          <w:marBottom w:val="0"/>
          <w:divBdr>
            <w:top w:val="none" w:sz="0" w:space="0" w:color="auto"/>
            <w:left w:val="none" w:sz="0" w:space="0" w:color="auto"/>
            <w:bottom w:val="none" w:sz="0" w:space="0" w:color="auto"/>
            <w:right w:val="none" w:sz="0" w:space="0" w:color="auto"/>
          </w:divBdr>
        </w:div>
        <w:div w:id="312150720">
          <w:marLeft w:val="0"/>
          <w:marRight w:val="0"/>
          <w:marTop w:val="0"/>
          <w:marBottom w:val="0"/>
          <w:divBdr>
            <w:top w:val="none" w:sz="0" w:space="0" w:color="auto"/>
            <w:left w:val="none" w:sz="0" w:space="0" w:color="auto"/>
            <w:bottom w:val="none" w:sz="0" w:space="0" w:color="auto"/>
            <w:right w:val="none" w:sz="0" w:space="0" w:color="auto"/>
          </w:divBdr>
        </w:div>
        <w:div w:id="55982846">
          <w:marLeft w:val="0"/>
          <w:marRight w:val="0"/>
          <w:marTop w:val="0"/>
          <w:marBottom w:val="0"/>
          <w:divBdr>
            <w:top w:val="none" w:sz="0" w:space="0" w:color="auto"/>
            <w:left w:val="none" w:sz="0" w:space="0" w:color="auto"/>
            <w:bottom w:val="none" w:sz="0" w:space="0" w:color="auto"/>
            <w:right w:val="none" w:sz="0" w:space="0" w:color="auto"/>
          </w:divBdr>
        </w:div>
        <w:div w:id="919677598">
          <w:marLeft w:val="0"/>
          <w:marRight w:val="0"/>
          <w:marTop w:val="0"/>
          <w:marBottom w:val="0"/>
          <w:divBdr>
            <w:top w:val="none" w:sz="0" w:space="0" w:color="auto"/>
            <w:left w:val="none" w:sz="0" w:space="0" w:color="auto"/>
            <w:bottom w:val="none" w:sz="0" w:space="0" w:color="auto"/>
            <w:right w:val="none" w:sz="0" w:space="0" w:color="auto"/>
          </w:divBdr>
        </w:div>
        <w:div w:id="61103339">
          <w:marLeft w:val="0"/>
          <w:marRight w:val="0"/>
          <w:marTop w:val="0"/>
          <w:marBottom w:val="0"/>
          <w:divBdr>
            <w:top w:val="none" w:sz="0" w:space="0" w:color="auto"/>
            <w:left w:val="none" w:sz="0" w:space="0" w:color="auto"/>
            <w:bottom w:val="none" w:sz="0" w:space="0" w:color="auto"/>
            <w:right w:val="none" w:sz="0" w:space="0" w:color="auto"/>
          </w:divBdr>
        </w:div>
        <w:div w:id="950697861">
          <w:marLeft w:val="0"/>
          <w:marRight w:val="0"/>
          <w:marTop w:val="0"/>
          <w:marBottom w:val="0"/>
          <w:divBdr>
            <w:top w:val="none" w:sz="0" w:space="0" w:color="auto"/>
            <w:left w:val="none" w:sz="0" w:space="0" w:color="auto"/>
            <w:bottom w:val="none" w:sz="0" w:space="0" w:color="auto"/>
            <w:right w:val="none" w:sz="0" w:space="0" w:color="auto"/>
          </w:divBdr>
        </w:div>
        <w:div w:id="1074547771">
          <w:marLeft w:val="0"/>
          <w:marRight w:val="0"/>
          <w:marTop w:val="0"/>
          <w:marBottom w:val="0"/>
          <w:divBdr>
            <w:top w:val="none" w:sz="0" w:space="0" w:color="auto"/>
            <w:left w:val="none" w:sz="0" w:space="0" w:color="auto"/>
            <w:bottom w:val="none" w:sz="0" w:space="0" w:color="auto"/>
            <w:right w:val="none" w:sz="0" w:space="0" w:color="auto"/>
          </w:divBdr>
        </w:div>
        <w:div w:id="93014890">
          <w:marLeft w:val="0"/>
          <w:marRight w:val="0"/>
          <w:marTop w:val="0"/>
          <w:marBottom w:val="0"/>
          <w:divBdr>
            <w:top w:val="none" w:sz="0" w:space="0" w:color="auto"/>
            <w:left w:val="none" w:sz="0" w:space="0" w:color="auto"/>
            <w:bottom w:val="none" w:sz="0" w:space="0" w:color="auto"/>
            <w:right w:val="none" w:sz="0" w:space="0" w:color="auto"/>
          </w:divBdr>
        </w:div>
        <w:div w:id="1049573229">
          <w:marLeft w:val="0"/>
          <w:marRight w:val="0"/>
          <w:marTop w:val="0"/>
          <w:marBottom w:val="0"/>
          <w:divBdr>
            <w:top w:val="none" w:sz="0" w:space="0" w:color="auto"/>
            <w:left w:val="none" w:sz="0" w:space="0" w:color="auto"/>
            <w:bottom w:val="none" w:sz="0" w:space="0" w:color="auto"/>
            <w:right w:val="none" w:sz="0" w:space="0" w:color="auto"/>
          </w:divBdr>
        </w:div>
        <w:div w:id="1779909498">
          <w:marLeft w:val="0"/>
          <w:marRight w:val="0"/>
          <w:marTop w:val="0"/>
          <w:marBottom w:val="0"/>
          <w:divBdr>
            <w:top w:val="none" w:sz="0" w:space="0" w:color="auto"/>
            <w:left w:val="none" w:sz="0" w:space="0" w:color="auto"/>
            <w:bottom w:val="none" w:sz="0" w:space="0" w:color="auto"/>
            <w:right w:val="none" w:sz="0" w:space="0" w:color="auto"/>
          </w:divBdr>
        </w:div>
        <w:div w:id="700859057">
          <w:marLeft w:val="0"/>
          <w:marRight w:val="0"/>
          <w:marTop w:val="0"/>
          <w:marBottom w:val="0"/>
          <w:divBdr>
            <w:top w:val="none" w:sz="0" w:space="0" w:color="auto"/>
            <w:left w:val="none" w:sz="0" w:space="0" w:color="auto"/>
            <w:bottom w:val="none" w:sz="0" w:space="0" w:color="auto"/>
            <w:right w:val="none" w:sz="0" w:space="0" w:color="auto"/>
          </w:divBdr>
        </w:div>
        <w:div w:id="278802875">
          <w:marLeft w:val="0"/>
          <w:marRight w:val="0"/>
          <w:marTop w:val="0"/>
          <w:marBottom w:val="0"/>
          <w:divBdr>
            <w:top w:val="none" w:sz="0" w:space="0" w:color="auto"/>
            <w:left w:val="none" w:sz="0" w:space="0" w:color="auto"/>
            <w:bottom w:val="none" w:sz="0" w:space="0" w:color="auto"/>
            <w:right w:val="none" w:sz="0" w:space="0" w:color="auto"/>
          </w:divBdr>
        </w:div>
        <w:div w:id="1610695174">
          <w:marLeft w:val="0"/>
          <w:marRight w:val="0"/>
          <w:marTop w:val="0"/>
          <w:marBottom w:val="0"/>
          <w:divBdr>
            <w:top w:val="none" w:sz="0" w:space="0" w:color="auto"/>
            <w:left w:val="none" w:sz="0" w:space="0" w:color="auto"/>
            <w:bottom w:val="none" w:sz="0" w:space="0" w:color="auto"/>
            <w:right w:val="none" w:sz="0" w:space="0" w:color="auto"/>
          </w:divBdr>
        </w:div>
        <w:div w:id="150368059">
          <w:marLeft w:val="0"/>
          <w:marRight w:val="0"/>
          <w:marTop w:val="0"/>
          <w:marBottom w:val="0"/>
          <w:divBdr>
            <w:top w:val="none" w:sz="0" w:space="0" w:color="auto"/>
            <w:left w:val="none" w:sz="0" w:space="0" w:color="auto"/>
            <w:bottom w:val="none" w:sz="0" w:space="0" w:color="auto"/>
            <w:right w:val="none" w:sz="0" w:space="0" w:color="auto"/>
          </w:divBdr>
        </w:div>
        <w:div w:id="1614823355">
          <w:marLeft w:val="0"/>
          <w:marRight w:val="0"/>
          <w:marTop w:val="0"/>
          <w:marBottom w:val="0"/>
          <w:divBdr>
            <w:top w:val="none" w:sz="0" w:space="0" w:color="auto"/>
            <w:left w:val="none" w:sz="0" w:space="0" w:color="auto"/>
            <w:bottom w:val="none" w:sz="0" w:space="0" w:color="auto"/>
            <w:right w:val="none" w:sz="0" w:space="0" w:color="auto"/>
          </w:divBdr>
        </w:div>
        <w:div w:id="339703918">
          <w:marLeft w:val="0"/>
          <w:marRight w:val="0"/>
          <w:marTop w:val="0"/>
          <w:marBottom w:val="0"/>
          <w:divBdr>
            <w:top w:val="none" w:sz="0" w:space="0" w:color="auto"/>
            <w:left w:val="none" w:sz="0" w:space="0" w:color="auto"/>
            <w:bottom w:val="none" w:sz="0" w:space="0" w:color="auto"/>
            <w:right w:val="none" w:sz="0" w:space="0" w:color="auto"/>
          </w:divBdr>
        </w:div>
        <w:div w:id="1173226285">
          <w:marLeft w:val="0"/>
          <w:marRight w:val="0"/>
          <w:marTop w:val="0"/>
          <w:marBottom w:val="0"/>
          <w:divBdr>
            <w:top w:val="none" w:sz="0" w:space="0" w:color="auto"/>
            <w:left w:val="none" w:sz="0" w:space="0" w:color="auto"/>
            <w:bottom w:val="none" w:sz="0" w:space="0" w:color="auto"/>
            <w:right w:val="none" w:sz="0" w:space="0" w:color="auto"/>
          </w:divBdr>
        </w:div>
        <w:div w:id="1283268714">
          <w:marLeft w:val="0"/>
          <w:marRight w:val="0"/>
          <w:marTop w:val="0"/>
          <w:marBottom w:val="0"/>
          <w:divBdr>
            <w:top w:val="none" w:sz="0" w:space="0" w:color="auto"/>
            <w:left w:val="none" w:sz="0" w:space="0" w:color="auto"/>
            <w:bottom w:val="none" w:sz="0" w:space="0" w:color="auto"/>
            <w:right w:val="none" w:sz="0" w:space="0" w:color="auto"/>
          </w:divBdr>
        </w:div>
        <w:div w:id="653796166">
          <w:marLeft w:val="0"/>
          <w:marRight w:val="0"/>
          <w:marTop w:val="0"/>
          <w:marBottom w:val="0"/>
          <w:divBdr>
            <w:top w:val="none" w:sz="0" w:space="0" w:color="auto"/>
            <w:left w:val="none" w:sz="0" w:space="0" w:color="auto"/>
            <w:bottom w:val="none" w:sz="0" w:space="0" w:color="auto"/>
            <w:right w:val="none" w:sz="0" w:space="0" w:color="auto"/>
          </w:divBdr>
        </w:div>
        <w:div w:id="1310591345">
          <w:marLeft w:val="0"/>
          <w:marRight w:val="0"/>
          <w:marTop w:val="0"/>
          <w:marBottom w:val="0"/>
          <w:divBdr>
            <w:top w:val="none" w:sz="0" w:space="0" w:color="auto"/>
            <w:left w:val="none" w:sz="0" w:space="0" w:color="auto"/>
            <w:bottom w:val="none" w:sz="0" w:space="0" w:color="auto"/>
            <w:right w:val="none" w:sz="0" w:space="0" w:color="auto"/>
          </w:divBdr>
        </w:div>
        <w:div w:id="1062172023">
          <w:marLeft w:val="0"/>
          <w:marRight w:val="0"/>
          <w:marTop w:val="0"/>
          <w:marBottom w:val="0"/>
          <w:divBdr>
            <w:top w:val="none" w:sz="0" w:space="0" w:color="auto"/>
            <w:left w:val="none" w:sz="0" w:space="0" w:color="auto"/>
            <w:bottom w:val="none" w:sz="0" w:space="0" w:color="auto"/>
            <w:right w:val="none" w:sz="0" w:space="0" w:color="auto"/>
          </w:divBdr>
        </w:div>
        <w:div w:id="293609442">
          <w:marLeft w:val="0"/>
          <w:marRight w:val="0"/>
          <w:marTop w:val="0"/>
          <w:marBottom w:val="0"/>
          <w:divBdr>
            <w:top w:val="none" w:sz="0" w:space="0" w:color="auto"/>
            <w:left w:val="none" w:sz="0" w:space="0" w:color="auto"/>
            <w:bottom w:val="none" w:sz="0" w:space="0" w:color="auto"/>
            <w:right w:val="none" w:sz="0" w:space="0" w:color="auto"/>
          </w:divBdr>
        </w:div>
        <w:div w:id="1005472808">
          <w:marLeft w:val="0"/>
          <w:marRight w:val="0"/>
          <w:marTop w:val="0"/>
          <w:marBottom w:val="0"/>
          <w:divBdr>
            <w:top w:val="none" w:sz="0" w:space="0" w:color="auto"/>
            <w:left w:val="none" w:sz="0" w:space="0" w:color="auto"/>
            <w:bottom w:val="none" w:sz="0" w:space="0" w:color="auto"/>
            <w:right w:val="none" w:sz="0" w:space="0" w:color="auto"/>
          </w:divBdr>
        </w:div>
        <w:div w:id="1095711311">
          <w:marLeft w:val="0"/>
          <w:marRight w:val="0"/>
          <w:marTop w:val="0"/>
          <w:marBottom w:val="0"/>
          <w:divBdr>
            <w:top w:val="none" w:sz="0" w:space="0" w:color="auto"/>
            <w:left w:val="none" w:sz="0" w:space="0" w:color="auto"/>
            <w:bottom w:val="none" w:sz="0" w:space="0" w:color="auto"/>
            <w:right w:val="none" w:sz="0" w:space="0" w:color="auto"/>
          </w:divBdr>
        </w:div>
        <w:div w:id="281810968">
          <w:marLeft w:val="0"/>
          <w:marRight w:val="0"/>
          <w:marTop w:val="0"/>
          <w:marBottom w:val="0"/>
          <w:divBdr>
            <w:top w:val="none" w:sz="0" w:space="0" w:color="auto"/>
            <w:left w:val="none" w:sz="0" w:space="0" w:color="auto"/>
            <w:bottom w:val="none" w:sz="0" w:space="0" w:color="auto"/>
            <w:right w:val="none" w:sz="0" w:space="0" w:color="auto"/>
          </w:divBdr>
        </w:div>
        <w:div w:id="1455246135">
          <w:marLeft w:val="0"/>
          <w:marRight w:val="0"/>
          <w:marTop w:val="0"/>
          <w:marBottom w:val="0"/>
          <w:divBdr>
            <w:top w:val="none" w:sz="0" w:space="0" w:color="auto"/>
            <w:left w:val="none" w:sz="0" w:space="0" w:color="auto"/>
            <w:bottom w:val="none" w:sz="0" w:space="0" w:color="auto"/>
            <w:right w:val="none" w:sz="0" w:space="0" w:color="auto"/>
          </w:divBdr>
        </w:div>
        <w:div w:id="775909477">
          <w:marLeft w:val="0"/>
          <w:marRight w:val="0"/>
          <w:marTop w:val="0"/>
          <w:marBottom w:val="0"/>
          <w:divBdr>
            <w:top w:val="none" w:sz="0" w:space="0" w:color="auto"/>
            <w:left w:val="none" w:sz="0" w:space="0" w:color="auto"/>
            <w:bottom w:val="none" w:sz="0" w:space="0" w:color="auto"/>
            <w:right w:val="none" w:sz="0" w:space="0" w:color="auto"/>
          </w:divBdr>
        </w:div>
        <w:div w:id="1945575943">
          <w:marLeft w:val="0"/>
          <w:marRight w:val="0"/>
          <w:marTop w:val="0"/>
          <w:marBottom w:val="0"/>
          <w:divBdr>
            <w:top w:val="none" w:sz="0" w:space="0" w:color="auto"/>
            <w:left w:val="none" w:sz="0" w:space="0" w:color="auto"/>
            <w:bottom w:val="none" w:sz="0" w:space="0" w:color="auto"/>
            <w:right w:val="none" w:sz="0" w:space="0" w:color="auto"/>
          </w:divBdr>
        </w:div>
        <w:div w:id="1863590861">
          <w:marLeft w:val="0"/>
          <w:marRight w:val="0"/>
          <w:marTop w:val="0"/>
          <w:marBottom w:val="0"/>
          <w:divBdr>
            <w:top w:val="none" w:sz="0" w:space="0" w:color="auto"/>
            <w:left w:val="none" w:sz="0" w:space="0" w:color="auto"/>
            <w:bottom w:val="none" w:sz="0" w:space="0" w:color="auto"/>
            <w:right w:val="none" w:sz="0" w:space="0" w:color="auto"/>
          </w:divBdr>
        </w:div>
        <w:div w:id="98917004">
          <w:marLeft w:val="0"/>
          <w:marRight w:val="0"/>
          <w:marTop w:val="0"/>
          <w:marBottom w:val="0"/>
          <w:divBdr>
            <w:top w:val="none" w:sz="0" w:space="0" w:color="auto"/>
            <w:left w:val="none" w:sz="0" w:space="0" w:color="auto"/>
            <w:bottom w:val="none" w:sz="0" w:space="0" w:color="auto"/>
            <w:right w:val="none" w:sz="0" w:space="0" w:color="auto"/>
          </w:divBdr>
        </w:div>
        <w:div w:id="1591809792">
          <w:marLeft w:val="0"/>
          <w:marRight w:val="0"/>
          <w:marTop w:val="0"/>
          <w:marBottom w:val="0"/>
          <w:divBdr>
            <w:top w:val="none" w:sz="0" w:space="0" w:color="auto"/>
            <w:left w:val="none" w:sz="0" w:space="0" w:color="auto"/>
            <w:bottom w:val="none" w:sz="0" w:space="0" w:color="auto"/>
            <w:right w:val="none" w:sz="0" w:space="0" w:color="auto"/>
          </w:divBdr>
        </w:div>
        <w:div w:id="2077782172">
          <w:marLeft w:val="0"/>
          <w:marRight w:val="0"/>
          <w:marTop w:val="0"/>
          <w:marBottom w:val="0"/>
          <w:divBdr>
            <w:top w:val="none" w:sz="0" w:space="0" w:color="auto"/>
            <w:left w:val="none" w:sz="0" w:space="0" w:color="auto"/>
            <w:bottom w:val="none" w:sz="0" w:space="0" w:color="auto"/>
            <w:right w:val="none" w:sz="0" w:space="0" w:color="auto"/>
          </w:divBdr>
        </w:div>
        <w:div w:id="874080517">
          <w:marLeft w:val="0"/>
          <w:marRight w:val="0"/>
          <w:marTop w:val="0"/>
          <w:marBottom w:val="0"/>
          <w:divBdr>
            <w:top w:val="none" w:sz="0" w:space="0" w:color="auto"/>
            <w:left w:val="none" w:sz="0" w:space="0" w:color="auto"/>
            <w:bottom w:val="none" w:sz="0" w:space="0" w:color="auto"/>
            <w:right w:val="none" w:sz="0" w:space="0" w:color="auto"/>
          </w:divBdr>
        </w:div>
        <w:div w:id="94130829">
          <w:marLeft w:val="0"/>
          <w:marRight w:val="0"/>
          <w:marTop w:val="0"/>
          <w:marBottom w:val="0"/>
          <w:divBdr>
            <w:top w:val="none" w:sz="0" w:space="0" w:color="auto"/>
            <w:left w:val="none" w:sz="0" w:space="0" w:color="auto"/>
            <w:bottom w:val="none" w:sz="0" w:space="0" w:color="auto"/>
            <w:right w:val="none" w:sz="0" w:space="0" w:color="auto"/>
          </w:divBdr>
        </w:div>
        <w:div w:id="274211749">
          <w:marLeft w:val="0"/>
          <w:marRight w:val="0"/>
          <w:marTop w:val="0"/>
          <w:marBottom w:val="0"/>
          <w:divBdr>
            <w:top w:val="none" w:sz="0" w:space="0" w:color="auto"/>
            <w:left w:val="none" w:sz="0" w:space="0" w:color="auto"/>
            <w:bottom w:val="none" w:sz="0" w:space="0" w:color="auto"/>
            <w:right w:val="none" w:sz="0" w:space="0" w:color="auto"/>
          </w:divBdr>
        </w:div>
        <w:div w:id="2016494751">
          <w:marLeft w:val="0"/>
          <w:marRight w:val="0"/>
          <w:marTop w:val="0"/>
          <w:marBottom w:val="0"/>
          <w:divBdr>
            <w:top w:val="none" w:sz="0" w:space="0" w:color="auto"/>
            <w:left w:val="none" w:sz="0" w:space="0" w:color="auto"/>
            <w:bottom w:val="none" w:sz="0" w:space="0" w:color="auto"/>
            <w:right w:val="none" w:sz="0" w:space="0" w:color="auto"/>
          </w:divBdr>
        </w:div>
        <w:div w:id="396755288">
          <w:marLeft w:val="0"/>
          <w:marRight w:val="0"/>
          <w:marTop w:val="0"/>
          <w:marBottom w:val="0"/>
          <w:divBdr>
            <w:top w:val="none" w:sz="0" w:space="0" w:color="auto"/>
            <w:left w:val="none" w:sz="0" w:space="0" w:color="auto"/>
            <w:bottom w:val="none" w:sz="0" w:space="0" w:color="auto"/>
            <w:right w:val="none" w:sz="0" w:space="0" w:color="auto"/>
          </w:divBdr>
        </w:div>
        <w:div w:id="557715751">
          <w:marLeft w:val="0"/>
          <w:marRight w:val="0"/>
          <w:marTop w:val="0"/>
          <w:marBottom w:val="0"/>
          <w:divBdr>
            <w:top w:val="none" w:sz="0" w:space="0" w:color="auto"/>
            <w:left w:val="none" w:sz="0" w:space="0" w:color="auto"/>
            <w:bottom w:val="none" w:sz="0" w:space="0" w:color="auto"/>
            <w:right w:val="none" w:sz="0" w:space="0" w:color="auto"/>
          </w:divBdr>
        </w:div>
        <w:div w:id="617218122">
          <w:marLeft w:val="0"/>
          <w:marRight w:val="0"/>
          <w:marTop w:val="0"/>
          <w:marBottom w:val="0"/>
          <w:divBdr>
            <w:top w:val="none" w:sz="0" w:space="0" w:color="auto"/>
            <w:left w:val="none" w:sz="0" w:space="0" w:color="auto"/>
            <w:bottom w:val="none" w:sz="0" w:space="0" w:color="auto"/>
            <w:right w:val="none" w:sz="0" w:space="0" w:color="auto"/>
          </w:divBdr>
        </w:div>
        <w:div w:id="662321543">
          <w:marLeft w:val="0"/>
          <w:marRight w:val="0"/>
          <w:marTop w:val="0"/>
          <w:marBottom w:val="0"/>
          <w:divBdr>
            <w:top w:val="none" w:sz="0" w:space="0" w:color="auto"/>
            <w:left w:val="none" w:sz="0" w:space="0" w:color="auto"/>
            <w:bottom w:val="none" w:sz="0" w:space="0" w:color="auto"/>
            <w:right w:val="none" w:sz="0" w:space="0" w:color="auto"/>
          </w:divBdr>
        </w:div>
        <w:div w:id="1994526598">
          <w:marLeft w:val="0"/>
          <w:marRight w:val="0"/>
          <w:marTop w:val="0"/>
          <w:marBottom w:val="0"/>
          <w:divBdr>
            <w:top w:val="none" w:sz="0" w:space="0" w:color="auto"/>
            <w:left w:val="none" w:sz="0" w:space="0" w:color="auto"/>
            <w:bottom w:val="none" w:sz="0" w:space="0" w:color="auto"/>
            <w:right w:val="none" w:sz="0" w:space="0" w:color="auto"/>
          </w:divBdr>
        </w:div>
        <w:div w:id="543516546">
          <w:marLeft w:val="0"/>
          <w:marRight w:val="0"/>
          <w:marTop w:val="0"/>
          <w:marBottom w:val="0"/>
          <w:divBdr>
            <w:top w:val="none" w:sz="0" w:space="0" w:color="auto"/>
            <w:left w:val="none" w:sz="0" w:space="0" w:color="auto"/>
            <w:bottom w:val="none" w:sz="0" w:space="0" w:color="auto"/>
            <w:right w:val="none" w:sz="0" w:space="0" w:color="auto"/>
          </w:divBdr>
        </w:div>
        <w:div w:id="2052218777">
          <w:marLeft w:val="0"/>
          <w:marRight w:val="0"/>
          <w:marTop w:val="0"/>
          <w:marBottom w:val="0"/>
          <w:divBdr>
            <w:top w:val="none" w:sz="0" w:space="0" w:color="auto"/>
            <w:left w:val="none" w:sz="0" w:space="0" w:color="auto"/>
            <w:bottom w:val="none" w:sz="0" w:space="0" w:color="auto"/>
            <w:right w:val="none" w:sz="0" w:space="0" w:color="auto"/>
          </w:divBdr>
        </w:div>
        <w:div w:id="212425226">
          <w:marLeft w:val="0"/>
          <w:marRight w:val="0"/>
          <w:marTop w:val="0"/>
          <w:marBottom w:val="0"/>
          <w:divBdr>
            <w:top w:val="none" w:sz="0" w:space="0" w:color="auto"/>
            <w:left w:val="none" w:sz="0" w:space="0" w:color="auto"/>
            <w:bottom w:val="none" w:sz="0" w:space="0" w:color="auto"/>
            <w:right w:val="none" w:sz="0" w:space="0" w:color="auto"/>
          </w:divBdr>
        </w:div>
        <w:div w:id="1270119927">
          <w:marLeft w:val="0"/>
          <w:marRight w:val="0"/>
          <w:marTop w:val="0"/>
          <w:marBottom w:val="0"/>
          <w:divBdr>
            <w:top w:val="none" w:sz="0" w:space="0" w:color="auto"/>
            <w:left w:val="none" w:sz="0" w:space="0" w:color="auto"/>
            <w:bottom w:val="none" w:sz="0" w:space="0" w:color="auto"/>
            <w:right w:val="none" w:sz="0" w:space="0" w:color="auto"/>
          </w:divBdr>
        </w:div>
        <w:div w:id="564606778">
          <w:marLeft w:val="0"/>
          <w:marRight w:val="0"/>
          <w:marTop w:val="0"/>
          <w:marBottom w:val="0"/>
          <w:divBdr>
            <w:top w:val="none" w:sz="0" w:space="0" w:color="auto"/>
            <w:left w:val="none" w:sz="0" w:space="0" w:color="auto"/>
            <w:bottom w:val="none" w:sz="0" w:space="0" w:color="auto"/>
            <w:right w:val="none" w:sz="0" w:space="0" w:color="auto"/>
          </w:divBdr>
        </w:div>
        <w:div w:id="1028143805">
          <w:marLeft w:val="0"/>
          <w:marRight w:val="0"/>
          <w:marTop w:val="0"/>
          <w:marBottom w:val="0"/>
          <w:divBdr>
            <w:top w:val="none" w:sz="0" w:space="0" w:color="auto"/>
            <w:left w:val="none" w:sz="0" w:space="0" w:color="auto"/>
            <w:bottom w:val="none" w:sz="0" w:space="0" w:color="auto"/>
            <w:right w:val="none" w:sz="0" w:space="0" w:color="auto"/>
          </w:divBdr>
        </w:div>
        <w:div w:id="5796072">
          <w:marLeft w:val="0"/>
          <w:marRight w:val="0"/>
          <w:marTop w:val="0"/>
          <w:marBottom w:val="0"/>
          <w:divBdr>
            <w:top w:val="none" w:sz="0" w:space="0" w:color="auto"/>
            <w:left w:val="none" w:sz="0" w:space="0" w:color="auto"/>
            <w:bottom w:val="none" w:sz="0" w:space="0" w:color="auto"/>
            <w:right w:val="none" w:sz="0" w:space="0" w:color="auto"/>
          </w:divBdr>
        </w:div>
        <w:div w:id="689718872">
          <w:marLeft w:val="0"/>
          <w:marRight w:val="0"/>
          <w:marTop w:val="0"/>
          <w:marBottom w:val="0"/>
          <w:divBdr>
            <w:top w:val="none" w:sz="0" w:space="0" w:color="auto"/>
            <w:left w:val="none" w:sz="0" w:space="0" w:color="auto"/>
            <w:bottom w:val="none" w:sz="0" w:space="0" w:color="auto"/>
            <w:right w:val="none" w:sz="0" w:space="0" w:color="auto"/>
          </w:divBdr>
        </w:div>
        <w:div w:id="986013687">
          <w:marLeft w:val="0"/>
          <w:marRight w:val="0"/>
          <w:marTop w:val="0"/>
          <w:marBottom w:val="0"/>
          <w:divBdr>
            <w:top w:val="none" w:sz="0" w:space="0" w:color="auto"/>
            <w:left w:val="none" w:sz="0" w:space="0" w:color="auto"/>
            <w:bottom w:val="none" w:sz="0" w:space="0" w:color="auto"/>
            <w:right w:val="none" w:sz="0" w:space="0" w:color="auto"/>
          </w:divBdr>
        </w:div>
        <w:div w:id="696546679">
          <w:marLeft w:val="0"/>
          <w:marRight w:val="0"/>
          <w:marTop w:val="0"/>
          <w:marBottom w:val="0"/>
          <w:divBdr>
            <w:top w:val="none" w:sz="0" w:space="0" w:color="auto"/>
            <w:left w:val="none" w:sz="0" w:space="0" w:color="auto"/>
            <w:bottom w:val="none" w:sz="0" w:space="0" w:color="auto"/>
            <w:right w:val="none" w:sz="0" w:space="0" w:color="auto"/>
          </w:divBdr>
        </w:div>
        <w:div w:id="217522309">
          <w:marLeft w:val="0"/>
          <w:marRight w:val="0"/>
          <w:marTop w:val="0"/>
          <w:marBottom w:val="0"/>
          <w:divBdr>
            <w:top w:val="none" w:sz="0" w:space="0" w:color="auto"/>
            <w:left w:val="none" w:sz="0" w:space="0" w:color="auto"/>
            <w:bottom w:val="none" w:sz="0" w:space="0" w:color="auto"/>
            <w:right w:val="none" w:sz="0" w:space="0" w:color="auto"/>
          </w:divBdr>
        </w:div>
        <w:div w:id="797724426">
          <w:marLeft w:val="0"/>
          <w:marRight w:val="0"/>
          <w:marTop w:val="0"/>
          <w:marBottom w:val="0"/>
          <w:divBdr>
            <w:top w:val="none" w:sz="0" w:space="0" w:color="auto"/>
            <w:left w:val="none" w:sz="0" w:space="0" w:color="auto"/>
            <w:bottom w:val="none" w:sz="0" w:space="0" w:color="auto"/>
            <w:right w:val="none" w:sz="0" w:space="0" w:color="auto"/>
          </w:divBdr>
        </w:div>
        <w:div w:id="1623614198">
          <w:marLeft w:val="0"/>
          <w:marRight w:val="0"/>
          <w:marTop w:val="0"/>
          <w:marBottom w:val="0"/>
          <w:divBdr>
            <w:top w:val="none" w:sz="0" w:space="0" w:color="auto"/>
            <w:left w:val="none" w:sz="0" w:space="0" w:color="auto"/>
            <w:bottom w:val="none" w:sz="0" w:space="0" w:color="auto"/>
            <w:right w:val="none" w:sz="0" w:space="0" w:color="auto"/>
          </w:divBdr>
        </w:div>
        <w:div w:id="212616632">
          <w:marLeft w:val="0"/>
          <w:marRight w:val="0"/>
          <w:marTop w:val="0"/>
          <w:marBottom w:val="0"/>
          <w:divBdr>
            <w:top w:val="none" w:sz="0" w:space="0" w:color="auto"/>
            <w:left w:val="none" w:sz="0" w:space="0" w:color="auto"/>
            <w:bottom w:val="none" w:sz="0" w:space="0" w:color="auto"/>
            <w:right w:val="none" w:sz="0" w:space="0" w:color="auto"/>
          </w:divBdr>
        </w:div>
        <w:div w:id="932126747">
          <w:marLeft w:val="0"/>
          <w:marRight w:val="0"/>
          <w:marTop w:val="0"/>
          <w:marBottom w:val="0"/>
          <w:divBdr>
            <w:top w:val="none" w:sz="0" w:space="0" w:color="auto"/>
            <w:left w:val="none" w:sz="0" w:space="0" w:color="auto"/>
            <w:bottom w:val="none" w:sz="0" w:space="0" w:color="auto"/>
            <w:right w:val="none" w:sz="0" w:space="0" w:color="auto"/>
          </w:divBdr>
        </w:div>
        <w:div w:id="1280531007">
          <w:marLeft w:val="0"/>
          <w:marRight w:val="0"/>
          <w:marTop w:val="0"/>
          <w:marBottom w:val="0"/>
          <w:divBdr>
            <w:top w:val="none" w:sz="0" w:space="0" w:color="auto"/>
            <w:left w:val="none" w:sz="0" w:space="0" w:color="auto"/>
            <w:bottom w:val="none" w:sz="0" w:space="0" w:color="auto"/>
            <w:right w:val="none" w:sz="0" w:space="0" w:color="auto"/>
          </w:divBdr>
        </w:div>
        <w:div w:id="893658762">
          <w:marLeft w:val="0"/>
          <w:marRight w:val="0"/>
          <w:marTop w:val="0"/>
          <w:marBottom w:val="0"/>
          <w:divBdr>
            <w:top w:val="none" w:sz="0" w:space="0" w:color="auto"/>
            <w:left w:val="none" w:sz="0" w:space="0" w:color="auto"/>
            <w:bottom w:val="none" w:sz="0" w:space="0" w:color="auto"/>
            <w:right w:val="none" w:sz="0" w:space="0" w:color="auto"/>
          </w:divBdr>
        </w:div>
        <w:div w:id="413010475">
          <w:marLeft w:val="0"/>
          <w:marRight w:val="0"/>
          <w:marTop w:val="0"/>
          <w:marBottom w:val="0"/>
          <w:divBdr>
            <w:top w:val="none" w:sz="0" w:space="0" w:color="auto"/>
            <w:left w:val="none" w:sz="0" w:space="0" w:color="auto"/>
            <w:bottom w:val="none" w:sz="0" w:space="0" w:color="auto"/>
            <w:right w:val="none" w:sz="0" w:space="0" w:color="auto"/>
          </w:divBdr>
        </w:div>
        <w:div w:id="371416849">
          <w:marLeft w:val="0"/>
          <w:marRight w:val="0"/>
          <w:marTop w:val="0"/>
          <w:marBottom w:val="0"/>
          <w:divBdr>
            <w:top w:val="none" w:sz="0" w:space="0" w:color="auto"/>
            <w:left w:val="none" w:sz="0" w:space="0" w:color="auto"/>
            <w:bottom w:val="none" w:sz="0" w:space="0" w:color="auto"/>
            <w:right w:val="none" w:sz="0" w:space="0" w:color="auto"/>
          </w:divBdr>
        </w:div>
        <w:div w:id="1117679053">
          <w:marLeft w:val="0"/>
          <w:marRight w:val="0"/>
          <w:marTop w:val="0"/>
          <w:marBottom w:val="0"/>
          <w:divBdr>
            <w:top w:val="none" w:sz="0" w:space="0" w:color="auto"/>
            <w:left w:val="none" w:sz="0" w:space="0" w:color="auto"/>
            <w:bottom w:val="none" w:sz="0" w:space="0" w:color="auto"/>
            <w:right w:val="none" w:sz="0" w:space="0" w:color="auto"/>
          </w:divBdr>
        </w:div>
        <w:div w:id="106123379">
          <w:marLeft w:val="0"/>
          <w:marRight w:val="0"/>
          <w:marTop w:val="0"/>
          <w:marBottom w:val="0"/>
          <w:divBdr>
            <w:top w:val="none" w:sz="0" w:space="0" w:color="auto"/>
            <w:left w:val="none" w:sz="0" w:space="0" w:color="auto"/>
            <w:bottom w:val="none" w:sz="0" w:space="0" w:color="auto"/>
            <w:right w:val="none" w:sz="0" w:space="0" w:color="auto"/>
          </w:divBdr>
        </w:div>
        <w:div w:id="1881437442">
          <w:marLeft w:val="0"/>
          <w:marRight w:val="0"/>
          <w:marTop w:val="0"/>
          <w:marBottom w:val="0"/>
          <w:divBdr>
            <w:top w:val="none" w:sz="0" w:space="0" w:color="auto"/>
            <w:left w:val="none" w:sz="0" w:space="0" w:color="auto"/>
            <w:bottom w:val="none" w:sz="0" w:space="0" w:color="auto"/>
            <w:right w:val="none" w:sz="0" w:space="0" w:color="auto"/>
          </w:divBdr>
        </w:div>
        <w:div w:id="1993440040">
          <w:marLeft w:val="0"/>
          <w:marRight w:val="0"/>
          <w:marTop w:val="0"/>
          <w:marBottom w:val="0"/>
          <w:divBdr>
            <w:top w:val="none" w:sz="0" w:space="0" w:color="auto"/>
            <w:left w:val="none" w:sz="0" w:space="0" w:color="auto"/>
            <w:bottom w:val="none" w:sz="0" w:space="0" w:color="auto"/>
            <w:right w:val="none" w:sz="0" w:space="0" w:color="auto"/>
          </w:divBdr>
        </w:div>
        <w:div w:id="1519078617">
          <w:marLeft w:val="0"/>
          <w:marRight w:val="0"/>
          <w:marTop w:val="0"/>
          <w:marBottom w:val="0"/>
          <w:divBdr>
            <w:top w:val="none" w:sz="0" w:space="0" w:color="auto"/>
            <w:left w:val="none" w:sz="0" w:space="0" w:color="auto"/>
            <w:bottom w:val="none" w:sz="0" w:space="0" w:color="auto"/>
            <w:right w:val="none" w:sz="0" w:space="0" w:color="auto"/>
          </w:divBdr>
        </w:div>
        <w:div w:id="868569255">
          <w:marLeft w:val="0"/>
          <w:marRight w:val="0"/>
          <w:marTop w:val="0"/>
          <w:marBottom w:val="0"/>
          <w:divBdr>
            <w:top w:val="none" w:sz="0" w:space="0" w:color="auto"/>
            <w:left w:val="none" w:sz="0" w:space="0" w:color="auto"/>
            <w:bottom w:val="none" w:sz="0" w:space="0" w:color="auto"/>
            <w:right w:val="none" w:sz="0" w:space="0" w:color="auto"/>
          </w:divBdr>
        </w:div>
        <w:div w:id="855995400">
          <w:marLeft w:val="0"/>
          <w:marRight w:val="0"/>
          <w:marTop w:val="0"/>
          <w:marBottom w:val="0"/>
          <w:divBdr>
            <w:top w:val="none" w:sz="0" w:space="0" w:color="auto"/>
            <w:left w:val="none" w:sz="0" w:space="0" w:color="auto"/>
            <w:bottom w:val="none" w:sz="0" w:space="0" w:color="auto"/>
            <w:right w:val="none" w:sz="0" w:space="0" w:color="auto"/>
          </w:divBdr>
        </w:div>
        <w:div w:id="2017463185">
          <w:marLeft w:val="0"/>
          <w:marRight w:val="0"/>
          <w:marTop w:val="0"/>
          <w:marBottom w:val="0"/>
          <w:divBdr>
            <w:top w:val="none" w:sz="0" w:space="0" w:color="auto"/>
            <w:left w:val="none" w:sz="0" w:space="0" w:color="auto"/>
            <w:bottom w:val="none" w:sz="0" w:space="0" w:color="auto"/>
            <w:right w:val="none" w:sz="0" w:space="0" w:color="auto"/>
          </w:divBdr>
        </w:div>
        <w:div w:id="1404134490">
          <w:marLeft w:val="0"/>
          <w:marRight w:val="0"/>
          <w:marTop w:val="0"/>
          <w:marBottom w:val="0"/>
          <w:divBdr>
            <w:top w:val="none" w:sz="0" w:space="0" w:color="auto"/>
            <w:left w:val="none" w:sz="0" w:space="0" w:color="auto"/>
            <w:bottom w:val="none" w:sz="0" w:space="0" w:color="auto"/>
            <w:right w:val="none" w:sz="0" w:space="0" w:color="auto"/>
          </w:divBdr>
        </w:div>
        <w:div w:id="1963266314">
          <w:marLeft w:val="0"/>
          <w:marRight w:val="0"/>
          <w:marTop w:val="0"/>
          <w:marBottom w:val="0"/>
          <w:divBdr>
            <w:top w:val="none" w:sz="0" w:space="0" w:color="auto"/>
            <w:left w:val="none" w:sz="0" w:space="0" w:color="auto"/>
            <w:bottom w:val="none" w:sz="0" w:space="0" w:color="auto"/>
            <w:right w:val="none" w:sz="0" w:space="0" w:color="auto"/>
          </w:divBdr>
        </w:div>
        <w:div w:id="1175419610">
          <w:marLeft w:val="0"/>
          <w:marRight w:val="0"/>
          <w:marTop w:val="0"/>
          <w:marBottom w:val="0"/>
          <w:divBdr>
            <w:top w:val="none" w:sz="0" w:space="0" w:color="auto"/>
            <w:left w:val="none" w:sz="0" w:space="0" w:color="auto"/>
            <w:bottom w:val="none" w:sz="0" w:space="0" w:color="auto"/>
            <w:right w:val="none" w:sz="0" w:space="0" w:color="auto"/>
          </w:divBdr>
        </w:div>
        <w:div w:id="639456789">
          <w:marLeft w:val="0"/>
          <w:marRight w:val="0"/>
          <w:marTop w:val="0"/>
          <w:marBottom w:val="0"/>
          <w:divBdr>
            <w:top w:val="none" w:sz="0" w:space="0" w:color="auto"/>
            <w:left w:val="none" w:sz="0" w:space="0" w:color="auto"/>
            <w:bottom w:val="none" w:sz="0" w:space="0" w:color="auto"/>
            <w:right w:val="none" w:sz="0" w:space="0" w:color="auto"/>
          </w:divBdr>
        </w:div>
        <w:div w:id="79329760">
          <w:marLeft w:val="0"/>
          <w:marRight w:val="0"/>
          <w:marTop w:val="0"/>
          <w:marBottom w:val="0"/>
          <w:divBdr>
            <w:top w:val="none" w:sz="0" w:space="0" w:color="auto"/>
            <w:left w:val="none" w:sz="0" w:space="0" w:color="auto"/>
            <w:bottom w:val="none" w:sz="0" w:space="0" w:color="auto"/>
            <w:right w:val="none" w:sz="0" w:space="0" w:color="auto"/>
          </w:divBdr>
        </w:div>
        <w:div w:id="651371911">
          <w:marLeft w:val="0"/>
          <w:marRight w:val="0"/>
          <w:marTop w:val="0"/>
          <w:marBottom w:val="0"/>
          <w:divBdr>
            <w:top w:val="none" w:sz="0" w:space="0" w:color="auto"/>
            <w:left w:val="none" w:sz="0" w:space="0" w:color="auto"/>
            <w:bottom w:val="none" w:sz="0" w:space="0" w:color="auto"/>
            <w:right w:val="none" w:sz="0" w:space="0" w:color="auto"/>
          </w:divBdr>
        </w:div>
        <w:div w:id="916745815">
          <w:marLeft w:val="0"/>
          <w:marRight w:val="0"/>
          <w:marTop w:val="0"/>
          <w:marBottom w:val="0"/>
          <w:divBdr>
            <w:top w:val="none" w:sz="0" w:space="0" w:color="auto"/>
            <w:left w:val="none" w:sz="0" w:space="0" w:color="auto"/>
            <w:bottom w:val="none" w:sz="0" w:space="0" w:color="auto"/>
            <w:right w:val="none" w:sz="0" w:space="0" w:color="auto"/>
          </w:divBdr>
        </w:div>
        <w:div w:id="520238935">
          <w:marLeft w:val="0"/>
          <w:marRight w:val="0"/>
          <w:marTop w:val="0"/>
          <w:marBottom w:val="0"/>
          <w:divBdr>
            <w:top w:val="none" w:sz="0" w:space="0" w:color="auto"/>
            <w:left w:val="none" w:sz="0" w:space="0" w:color="auto"/>
            <w:bottom w:val="none" w:sz="0" w:space="0" w:color="auto"/>
            <w:right w:val="none" w:sz="0" w:space="0" w:color="auto"/>
          </w:divBdr>
        </w:div>
        <w:div w:id="636567014">
          <w:marLeft w:val="0"/>
          <w:marRight w:val="0"/>
          <w:marTop w:val="0"/>
          <w:marBottom w:val="0"/>
          <w:divBdr>
            <w:top w:val="none" w:sz="0" w:space="0" w:color="auto"/>
            <w:left w:val="none" w:sz="0" w:space="0" w:color="auto"/>
            <w:bottom w:val="none" w:sz="0" w:space="0" w:color="auto"/>
            <w:right w:val="none" w:sz="0" w:space="0" w:color="auto"/>
          </w:divBdr>
        </w:div>
        <w:div w:id="1127546891">
          <w:marLeft w:val="0"/>
          <w:marRight w:val="0"/>
          <w:marTop w:val="0"/>
          <w:marBottom w:val="0"/>
          <w:divBdr>
            <w:top w:val="none" w:sz="0" w:space="0" w:color="auto"/>
            <w:left w:val="none" w:sz="0" w:space="0" w:color="auto"/>
            <w:bottom w:val="none" w:sz="0" w:space="0" w:color="auto"/>
            <w:right w:val="none" w:sz="0" w:space="0" w:color="auto"/>
          </w:divBdr>
        </w:div>
        <w:div w:id="1032075040">
          <w:marLeft w:val="0"/>
          <w:marRight w:val="0"/>
          <w:marTop w:val="0"/>
          <w:marBottom w:val="0"/>
          <w:divBdr>
            <w:top w:val="none" w:sz="0" w:space="0" w:color="auto"/>
            <w:left w:val="none" w:sz="0" w:space="0" w:color="auto"/>
            <w:bottom w:val="none" w:sz="0" w:space="0" w:color="auto"/>
            <w:right w:val="none" w:sz="0" w:space="0" w:color="auto"/>
          </w:divBdr>
        </w:div>
        <w:div w:id="1701472139">
          <w:marLeft w:val="0"/>
          <w:marRight w:val="0"/>
          <w:marTop w:val="0"/>
          <w:marBottom w:val="0"/>
          <w:divBdr>
            <w:top w:val="none" w:sz="0" w:space="0" w:color="auto"/>
            <w:left w:val="none" w:sz="0" w:space="0" w:color="auto"/>
            <w:bottom w:val="none" w:sz="0" w:space="0" w:color="auto"/>
            <w:right w:val="none" w:sz="0" w:space="0" w:color="auto"/>
          </w:divBdr>
        </w:div>
        <w:div w:id="1774280779">
          <w:marLeft w:val="0"/>
          <w:marRight w:val="0"/>
          <w:marTop w:val="0"/>
          <w:marBottom w:val="0"/>
          <w:divBdr>
            <w:top w:val="none" w:sz="0" w:space="0" w:color="auto"/>
            <w:left w:val="none" w:sz="0" w:space="0" w:color="auto"/>
            <w:bottom w:val="none" w:sz="0" w:space="0" w:color="auto"/>
            <w:right w:val="none" w:sz="0" w:space="0" w:color="auto"/>
          </w:divBdr>
        </w:div>
        <w:div w:id="843319307">
          <w:marLeft w:val="0"/>
          <w:marRight w:val="0"/>
          <w:marTop w:val="0"/>
          <w:marBottom w:val="0"/>
          <w:divBdr>
            <w:top w:val="none" w:sz="0" w:space="0" w:color="auto"/>
            <w:left w:val="none" w:sz="0" w:space="0" w:color="auto"/>
            <w:bottom w:val="none" w:sz="0" w:space="0" w:color="auto"/>
            <w:right w:val="none" w:sz="0" w:space="0" w:color="auto"/>
          </w:divBdr>
        </w:div>
        <w:div w:id="271516768">
          <w:marLeft w:val="0"/>
          <w:marRight w:val="0"/>
          <w:marTop w:val="0"/>
          <w:marBottom w:val="0"/>
          <w:divBdr>
            <w:top w:val="none" w:sz="0" w:space="0" w:color="auto"/>
            <w:left w:val="none" w:sz="0" w:space="0" w:color="auto"/>
            <w:bottom w:val="none" w:sz="0" w:space="0" w:color="auto"/>
            <w:right w:val="none" w:sz="0" w:space="0" w:color="auto"/>
          </w:divBdr>
        </w:div>
        <w:div w:id="1465344342">
          <w:marLeft w:val="0"/>
          <w:marRight w:val="0"/>
          <w:marTop w:val="0"/>
          <w:marBottom w:val="0"/>
          <w:divBdr>
            <w:top w:val="none" w:sz="0" w:space="0" w:color="auto"/>
            <w:left w:val="none" w:sz="0" w:space="0" w:color="auto"/>
            <w:bottom w:val="none" w:sz="0" w:space="0" w:color="auto"/>
            <w:right w:val="none" w:sz="0" w:space="0" w:color="auto"/>
          </w:divBdr>
        </w:div>
        <w:div w:id="1217855494">
          <w:marLeft w:val="0"/>
          <w:marRight w:val="0"/>
          <w:marTop w:val="0"/>
          <w:marBottom w:val="0"/>
          <w:divBdr>
            <w:top w:val="none" w:sz="0" w:space="0" w:color="auto"/>
            <w:left w:val="none" w:sz="0" w:space="0" w:color="auto"/>
            <w:bottom w:val="none" w:sz="0" w:space="0" w:color="auto"/>
            <w:right w:val="none" w:sz="0" w:space="0" w:color="auto"/>
          </w:divBdr>
        </w:div>
        <w:div w:id="2126145385">
          <w:marLeft w:val="0"/>
          <w:marRight w:val="0"/>
          <w:marTop w:val="0"/>
          <w:marBottom w:val="0"/>
          <w:divBdr>
            <w:top w:val="none" w:sz="0" w:space="0" w:color="auto"/>
            <w:left w:val="none" w:sz="0" w:space="0" w:color="auto"/>
            <w:bottom w:val="none" w:sz="0" w:space="0" w:color="auto"/>
            <w:right w:val="none" w:sz="0" w:space="0" w:color="auto"/>
          </w:divBdr>
        </w:div>
        <w:div w:id="1017728736">
          <w:marLeft w:val="0"/>
          <w:marRight w:val="0"/>
          <w:marTop w:val="0"/>
          <w:marBottom w:val="0"/>
          <w:divBdr>
            <w:top w:val="none" w:sz="0" w:space="0" w:color="auto"/>
            <w:left w:val="none" w:sz="0" w:space="0" w:color="auto"/>
            <w:bottom w:val="none" w:sz="0" w:space="0" w:color="auto"/>
            <w:right w:val="none" w:sz="0" w:space="0" w:color="auto"/>
          </w:divBdr>
        </w:div>
        <w:div w:id="1981643585">
          <w:marLeft w:val="0"/>
          <w:marRight w:val="0"/>
          <w:marTop w:val="0"/>
          <w:marBottom w:val="0"/>
          <w:divBdr>
            <w:top w:val="none" w:sz="0" w:space="0" w:color="auto"/>
            <w:left w:val="none" w:sz="0" w:space="0" w:color="auto"/>
            <w:bottom w:val="none" w:sz="0" w:space="0" w:color="auto"/>
            <w:right w:val="none" w:sz="0" w:space="0" w:color="auto"/>
          </w:divBdr>
        </w:div>
        <w:div w:id="177088457">
          <w:marLeft w:val="0"/>
          <w:marRight w:val="0"/>
          <w:marTop w:val="0"/>
          <w:marBottom w:val="0"/>
          <w:divBdr>
            <w:top w:val="none" w:sz="0" w:space="0" w:color="auto"/>
            <w:left w:val="none" w:sz="0" w:space="0" w:color="auto"/>
            <w:bottom w:val="none" w:sz="0" w:space="0" w:color="auto"/>
            <w:right w:val="none" w:sz="0" w:space="0" w:color="auto"/>
          </w:divBdr>
        </w:div>
        <w:div w:id="1885602986">
          <w:marLeft w:val="0"/>
          <w:marRight w:val="0"/>
          <w:marTop w:val="0"/>
          <w:marBottom w:val="0"/>
          <w:divBdr>
            <w:top w:val="none" w:sz="0" w:space="0" w:color="auto"/>
            <w:left w:val="none" w:sz="0" w:space="0" w:color="auto"/>
            <w:bottom w:val="none" w:sz="0" w:space="0" w:color="auto"/>
            <w:right w:val="none" w:sz="0" w:space="0" w:color="auto"/>
          </w:divBdr>
        </w:div>
        <w:div w:id="2003191217">
          <w:marLeft w:val="0"/>
          <w:marRight w:val="0"/>
          <w:marTop w:val="0"/>
          <w:marBottom w:val="0"/>
          <w:divBdr>
            <w:top w:val="none" w:sz="0" w:space="0" w:color="auto"/>
            <w:left w:val="none" w:sz="0" w:space="0" w:color="auto"/>
            <w:bottom w:val="none" w:sz="0" w:space="0" w:color="auto"/>
            <w:right w:val="none" w:sz="0" w:space="0" w:color="auto"/>
          </w:divBdr>
        </w:div>
        <w:div w:id="772634015">
          <w:marLeft w:val="0"/>
          <w:marRight w:val="0"/>
          <w:marTop w:val="0"/>
          <w:marBottom w:val="0"/>
          <w:divBdr>
            <w:top w:val="none" w:sz="0" w:space="0" w:color="auto"/>
            <w:left w:val="none" w:sz="0" w:space="0" w:color="auto"/>
            <w:bottom w:val="none" w:sz="0" w:space="0" w:color="auto"/>
            <w:right w:val="none" w:sz="0" w:space="0" w:color="auto"/>
          </w:divBdr>
        </w:div>
        <w:div w:id="173111354">
          <w:marLeft w:val="0"/>
          <w:marRight w:val="0"/>
          <w:marTop w:val="0"/>
          <w:marBottom w:val="0"/>
          <w:divBdr>
            <w:top w:val="none" w:sz="0" w:space="0" w:color="auto"/>
            <w:left w:val="none" w:sz="0" w:space="0" w:color="auto"/>
            <w:bottom w:val="none" w:sz="0" w:space="0" w:color="auto"/>
            <w:right w:val="none" w:sz="0" w:space="0" w:color="auto"/>
          </w:divBdr>
        </w:div>
        <w:div w:id="1947687764">
          <w:marLeft w:val="0"/>
          <w:marRight w:val="0"/>
          <w:marTop w:val="0"/>
          <w:marBottom w:val="0"/>
          <w:divBdr>
            <w:top w:val="none" w:sz="0" w:space="0" w:color="auto"/>
            <w:left w:val="none" w:sz="0" w:space="0" w:color="auto"/>
            <w:bottom w:val="none" w:sz="0" w:space="0" w:color="auto"/>
            <w:right w:val="none" w:sz="0" w:space="0" w:color="auto"/>
          </w:divBdr>
        </w:div>
        <w:div w:id="911351142">
          <w:marLeft w:val="0"/>
          <w:marRight w:val="0"/>
          <w:marTop w:val="0"/>
          <w:marBottom w:val="0"/>
          <w:divBdr>
            <w:top w:val="none" w:sz="0" w:space="0" w:color="auto"/>
            <w:left w:val="none" w:sz="0" w:space="0" w:color="auto"/>
            <w:bottom w:val="none" w:sz="0" w:space="0" w:color="auto"/>
            <w:right w:val="none" w:sz="0" w:space="0" w:color="auto"/>
          </w:divBdr>
        </w:div>
        <w:div w:id="1961493409">
          <w:marLeft w:val="0"/>
          <w:marRight w:val="0"/>
          <w:marTop w:val="0"/>
          <w:marBottom w:val="0"/>
          <w:divBdr>
            <w:top w:val="none" w:sz="0" w:space="0" w:color="auto"/>
            <w:left w:val="none" w:sz="0" w:space="0" w:color="auto"/>
            <w:bottom w:val="none" w:sz="0" w:space="0" w:color="auto"/>
            <w:right w:val="none" w:sz="0" w:space="0" w:color="auto"/>
          </w:divBdr>
        </w:div>
        <w:div w:id="920142692">
          <w:marLeft w:val="0"/>
          <w:marRight w:val="0"/>
          <w:marTop w:val="0"/>
          <w:marBottom w:val="0"/>
          <w:divBdr>
            <w:top w:val="none" w:sz="0" w:space="0" w:color="auto"/>
            <w:left w:val="none" w:sz="0" w:space="0" w:color="auto"/>
            <w:bottom w:val="none" w:sz="0" w:space="0" w:color="auto"/>
            <w:right w:val="none" w:sz="0" w:space="0" w:color="auto"/>
          </w:divBdr>
        </w:div>
        <w:div w:id="1816951559">
          <w:marLeft w:val="0"/>
          <w:marRight w:val="0"/>
          <w:marTop w:val="0"/>
          <w:marBottom w:val="0"/>
          <w:divBdr>
            <w:top w:val="none" w:sz="0" w:space="0" w:color="auto"/>
            <w:left w:val="none" w:sz="0" w:space="0" w:color="auto"/>
            <w:bottom w:val="none" w:sz="0" w:space="0" w:color="auto"/>
            <w:right w:val="none" w:sz="0" w:space="0" w:color="auto"/>
          </w:divBdr>
        </w:div>
        <w:div w:id="1724598010">
          <w:marLeft w:val="0"/>
          <w:marRight w:val="0"/>
          <w:marTop w:val="0"/>
          <w:marBottom w:val="0"/>
          <w:divBdr>
            <w:top w:val="none" w:sz="0" w:space="0" w:color="auto"/>
            <w:left w:val="none" w:sz="0" w:space="0" w:color="auto"/>
            <w:bottom w:val="none" w:sz="0" w:space="0" w:color="auto"/>
            <w:right w:val="none" w:sz="0" w:space="0" w:color="auto"/>
          </w:divBdr>
        </w:div>
        <w:div w:id="96290530">
          <w:marLeft w:val="0"/>
          <w:marRight w:val="0"/>
          <w:marTop w:val="0"/>
          <w:marBottom w:val="0"/>
          <w:divBdr>
            <w:top w:val="none" w:sz="0" w:space="0" w:color="auto"/>
            <w:left w:val="none" w:sz="0" w:space="0" w:color="auto"/>
            <w:bottom w:val="none" w:sz="0" w:space="0" w:color="auto"/>
            <w:right w:val="none" w:sz="0" w:space="0" w:color="auto"/>
          </w:divBdr>
        </w:div>
        <w:div w:id="2004165992">
          <w:marLeft w:val="0"/>
          <w:marRight w:val="0"/>
          <w:marTop w:val="0"/>
          <w:marBottom w:val="0"/>
          <w:divBdr>
            <w:top w:val="none" w:sz="0" w:space="0" w:color="auto"/>
            <w:left w:val="none" w:sz="0" w:space="0" w:color="auto"/>
            <w:bottom w:val="none" w:sz="0" w:space="0" w:color="auto"/>
            <w:right w:val="none" w:sz="0" w:space="0" w:color="auto"/>
          </w:divBdr>
        </w:div>
        <w:div w:id="243076668">
          <w:marLeft w:val="0"/>
          <w:marRight w:val="0"/>
          <w:marTop w:val="0"/>
          <w:marBottom w:val="0"/>
          <w:divBdr>
            <w:top w:val="none" w:sz="0" w:space="0" w:color="auto"/>
            <w:left w:val="none" w:sz="0" w:space="0" w:color="auto"/>
            <w:bottom w:val="none" w:sz="0" w:space="0" w:color="auto"/>
            <w:right w:val="none" w:sz="0" w:space="0" w:color="auto"/>
          </w:divBdr>
        </w:div>
        <w:div w:id="285430554">
          <w:marLeft w:val="0"/>
          <w:marRight w:val="0"/>
          <w:marTop w:val="0"/>
          <w:marBottom w:val="0"/>
          <w:divBdr>
            <w:top w:val="none" w:sz="0" w:space="0" w:color="auto"/>
            <w:left w:val="none" w:sz="0" w:space="0" w:color="auto"/>
            <w:bottom w:val="none" w:sz="0" w:space="0" w:color="auto"/>
            <w:right w:val="none" w:sz="0" w:space="0" w:color="auto"/>
          </w:divBdr>
        </w:div>
        <w:div w:id="943881359">
          <w:marLeft w:val="0"/>
          <w:marRight w:val="0"/>
          <w:marTop w:val="0"/>
          <w:marBottom w:val="0"/>
          <w:divBdr>
            <w:top w:val="none" w:sz="0" w:space="0" w:color="auto"/>
            <w:left w:val="none" w:sz="0" w:space="0" w:color="auto"/>
            <w:bottom w:val="none" w:sz="0" w:space="0" w:color="auto"/>
            <w:right w:val="none" w:sz="0" w:space="0" w:color="auto"/>
          </w:divBdr>
        </w:div>
        <w:div w:id="467094295">
          <w:marLeft w:val="0"/>
          <w:marRight w:val="0"/>
          <w:marTop w:val="0"/>
          <w:marBottom w:val="0"/>
          <w:divBdr>
            <w:top w:val="none" w:sz="0" w:space="0" w:color="auto"/>
            <w:left w:val="none" w:sz="0" w:space="0" w:color="auto"/>
            <w:bottom w:val="none" w:sz="0" w:space="0" w:color="auto"/>
            <w:right w:val="none" w:sz="0" w:space="0" w:color="auto"/>
          </w:divBdr>
        </w:div>
        <w:div w:id="1155532457">
          <w:marLeft w:val="0"/>
          <w:marRight w:val="0"/>
          <w:marTop w:val="0"/>
          <w:marBottom w:val="0"/>
          <w:divBdr>
            <w:top w:val="none" w:sz="0" w:space="0" w:color="auto"/>
            <w:left w:val="none" w:sz="0" w:space="0" w:color="auto"/>
            <w:bottom w:val="none" w:sz="0" w:space="0" w:color="auto"/>
            <w:right w:val="none" w:sz="0" w:space="0" w:color="auto"/>
          </w:divBdr>
        </w:div>
        <w:div w:id="468598393">
          <w:marLeft w:val="0"/>
          <w:marRight w:val="0"/>
          <w:marTop w:val="0"/>
          <w:marBottom w:val="0"/>
          <w:divBdr>
            <w:top w:val="none" w:sz="0" w:space="0" w:color="auto"/>
            <w:left w:val="none" w:sz="0" w:space="0" w:color="auto"/>
            <w:bottom w:val="none" w:sz="0" w:space="0" w:color="auto"/>
            <w:right w:val="none" w:sz="0" w:space="0" w:color="auto"/>
          </w:divBdr>
        </w:div>
        <w:div w:id="919172517">
          <w:marLeft w:val="0"/>
          <w:marRight w:val="0"/>
          <w:marTop w:val="0"/>
          <w:marBottom w:val="0"/>
          <w:divBdr>
            <w:top w:val="none" w:sz="0" w:space="0" w:color="auto"/>
            <w:left w:val="none" w:sz="0" w:space="0" w:color="auto"/>
            <w:bottom w:val="none" w:sz="0" w:space="0" w:color="auto"/>
            <w:right w:val="none" w:sz="0" w:space="0" w:color="auto"/>
          </w:divBdr>
        </w:div>
        <w:div w:id="1955288530">
          <w:marLeft w:val="0"/>
          <w:marRight w:val="0"/>
          <w:marTop w:val="0"/>
          <w:marBottom w:val="0"/>
          <w:divBdr>
            <w:top w:val="none" w:sz="0" w:space="0" w:color="auto"/>
            <w:left w:val="none" w:sz="0" w:space="0" w:color="auto"/>
            <w:bottom w:val="none" w:sz="0" w:space="0" w:color="auto"/>
            <w:right w:val="none" w:sz="0" w:space="0" w:color="auto"/>
          </w:divBdr>
        </w:div>
        <w:div w:id="2111003217">
          <w:marLeft w:val="0"/>
          <w:marRight w:val="0"/>
          <w:marTop w:val="0"/>
          <w:marBottom w:val="0"/>
          <w:divBdr>
            <w:top w:val="none" w:sz="0" w:space="0" w:color="auto"/>
            <w:left w:val="none" w:sz="0" w:space="0" w:color="auto"/>
            <w:bottom w:val="none" w:sz="0" w:space="0" w:color="auto"/>
            <w:right w:val="none" w:sz="0" w:space="0" w:color="auto"/>
          </w:divBdr>
        </w:div>
        <w:div w:id="2140609246">
          <w:marLeft w:val="0"/>
          <w:marRight w:val="0"/>
          <w:marTop w:val="0"/>
          <w:marBottom w:val="0"/>
          <w:divBdr>
            <w:top w:val="none" w:sz="0" w:space="0" w:color="auto"/>
            <w:left w:val="none" w:sz="0" w:space="0" w:color="auto"/>
            <w:bottom w:val="none" w:sz="0" w:space="0" w:color="auto"/>
            <w:right w:val="none" w:sz="0" w:space="0" w:color="auto"/>
          </w:divBdr>
        </w:div>
        <w:div w:id="1074232059">
          <w:marLeft w:val="0"/>
          <w:marRight w:val="0"/>
          <w:marTop w:val="0"/>
          <w:marBottom w:val="0"/>
          <w:divBdr>
            <w:top w:val="none" w:sz="0" w:space="0" w:color="auto"/>
            <w:left w:val="none" w:sz="0" w:space="0" w:color="auto"/>
            <w:bottom w:val="none" w:sz="0" w:space="0" w:color="auto"/>
            <w:right w:val="none" w:sz="0" w:space="0" w:color="auto"/>
          </w:divBdr>
        </w:div>
        <w:div w:id="264002543">
          <w:marLeft w:val="0"/>
          <w:marRight w:val="0"/>
          <w:marTop w:val="0"/>
          <w:marBottom w:val="0"/>
          <w:divBdr>
            <w:top w:val="none" w:sz="0" w:space="0" w:color="auto"/>
            <w:left w:val="none" w:sz="0" w:space="0" w:color="auto"/>
            <w:bottom w:val="none" w:sz="0" w:space="0" w:color="auto"/>
            <w:right w:val="none" w:sz="0" w:space="0" w:color="auto"/>
          </w:divBdr>
        </w:div>
        <w:div w:id="332727727">
          <w:marLeft w:val="0"/>
          <w:marRight w:val="0"/>
          <w:marTop w:val="0"/>
          <w:marBottom w:val="0"/>
          <w:divBdr>
            <w:top w:val="none" w:sz="0" w:space="0" w:color="auto"/>
            <w:left w:val="none" w:sz="0" w:space="0" w:color="auto"/>
            <w:bottom w:val="none" w:sz="0" w:space="0" w:color="auto"/>
            <w:right w:val="none" w:sz="0" w:space="0" w:color="auto"/>
          </w:divBdr>
        </w:div>
        <w:div w:id="639309532">
          <w:marLeft w:val="0"/>
          <w:marRight w:val="0"/>
          <w:marTop w:val="0"/>
          <w:marBottom w:val="0"/>
          <w:divBdr>
            <w:top w:val="none" w:sz="0" w:space="0" w:color="auto"/>
            <w:left w:val="none" w:sz="0" w:space="0" w:color="auto"/>
            <w:bottom w:val="none" w:sz="0" w:space="0" w:color="auto"/>
            <w:right w:val="none" w:sz="0" w:space="0" w:color="auto"/>
          </w:divBdr>
        </w:div>
        <w:div w:id="2052994484">
          <w:marLeft w:val="0"/>
          <w:marRight w:val="0"/>
          <w:marTop w:val="0"/>
          <w:marBottom w:val="0"/>
          <w:divBdr>
            <w:top w:val="none" w:sz="0" w:space="0" w:color="auto"/>
            <w:left w:val="none" w:sz="0" w:space="0" w:color="auto"/>
            <w:bottom w:val="none" w:sz="0" w:space="0" w:color="auto"/>
            <w:right w:val="none" w:sz="0" w:space="0" w:color="auto"/>
          </w:divBdr>
        </w:div>
        <w:div w:id="1465931661">
          <w:marLeft w:val="0"/>
          <w:marRight w:val="0"/>
          <w:marTop w:val="0"/>
          <w:marBottom w:val="0"/>
          <w:divBdr>
            <w:top w:val="none" w:sz="0" w:space="0" w:color="auto"/>
            <w:left w:val="none" w:sz="0" w:space="0" w:color="auto"/>
            <w:bottom w:val="none" w:sz="0" w:space="0" w:color="auto"/>
            <w:right w:val="none" w:sz="0" w:space="0" w:color="auto"/>
          </w:divBdr>
        </w:div>
        <w:div w:id="1739325455">
          <w:marLeft w:val="0"/>
          <w:marRight w:val="0"/>
          <w:marTop w:val="0"/>
          <w:marBottom w:val="0"/>
          <w:divBdr>
            <w:top w:val="none" w:sz="0" w:space="0" w:color="auto"/>
            <w:left w:val="none" w:sz="0" w:space="0" w:color="auto"/>
            <w:bottom w:val="none" w:sz="0" w:space="0" w:color="auto"/>
            <w:right w:val="none" w:sz="0" w:space="0" w:color="auto"/>
          </w:divBdr>
        </w:div>
        <w:div w:id="1078407246">
          <w:marLeft w:val="0"/>
          <w:marRight w:val="0"/>
          <w:marTop w:val="0"/>
          <w:marBottom w:val="0"/>
          <w:divBdr>
            <w:top w:val="none" w:sz="0" w:space="0" w:color="auto"/>
            <w:left w:val="none" w:sz="0" w:space="0" w:color="auto"/>
            <w:bottom w:val="none" w:sz="0" w:space="0" w:color="auto"/>
            <w:right w:val="none" w:sz="0" w:space="0" w:color="auto"/>
          </w:divBdr>
        </w:div>
        <w:div w:id="670764511">
          <w:marLeft w:val="0"/>
          <w:marRight w:val="0"/>
          <w:marTop w:val="0"/>
          <w:marBottom w:val="0"/>
          <w:divBdr>
            <w:top w:val="none" w:sz="0" w:space="0" w:color="auto"/>
            <w:left w:val="none" w:sz="0" w:space="0" w:color="auto"/>
            <w:bottom w:val="none" w:sz="0" w:space="0" w:color="auto"/>
            <w:right w:val="none" w:sz="0" w:space="0" w:color="auto"/>
          </w:divBdr>
        </w:div>
        <w:div w:id="1018964610">
          <w:marLeft w:val="0"/>
          <w:marRight w:val="0"/>
          <w:marTop w:val="0"/>
          <w:marBottom w:val="0"/>
          <w:divBdr>
            <w:top w:val="none" w:sz="0" w:space="0" w:color="auto"/>
            <w:left w:val="none" w:sz="0" w:space="0" w:color="auto"/>
            <w:bottom w:val="none" w:sz="0" w:space="0" w:color="auto"/>
            <w:right w:val="none" w:sz="0" w:space="0" w:color="auto"/>
          </w:divBdr>
        </w:div>
        <w:div w:id="1168325581">
          <w:marLeft w:val="0"/>
          <w:marRight w:val="0"/>
          <w:marTop w:val="0"/>
          <w:marBottom w:val="0"/>
          <w:divBdr>
            <w:top w:val="none" w:sz="0" w:space="0" w:color="auto"/>
            <w:left w:val="none" w:sz="0" w:space="0" w:color="auto"/>
            <w:bottom w:val="none" w:sz="0" w:space="0" w:color="auto"/>
            <w:right w:val="none" w:sz="0" w:space="0" w:color="auto"/>
          </w:divBdr>
        </w:div>
        <w:div w:id="799954632">
          <w:marLeft w:val="0"/>
          <w:marRight w:val="0"/>
          <w:marTop w:val="0"/>
          <w:marBottom w:val="0"/>
          <w:divBdr>
            <w:top w:val="none" w:sz="0" w:space="0" w:color="auto"/>
            <w:left w:val="none" w:sz="0" w:space="0" w:color="auto"/>
            <w:bottom w:val="none" w:sz="0" w:space="0" w:color="auto"/>
            <w:right w:val="none" w:sz="0" w:space="0" w:color="auto"/>
          </w:divBdr>
        </w:div>
        <w:div w:id="1754355044">
          <w:marLeft w:val="0"/>
          <w:marRight w:val="0"/>
          <w:marTop w:val="0"/>
          <w:marBottom w:val="0"/>
          <w:divBdr>
            <w:top w:val="none" w:sz="0" w:space="0" w:color="auto"/>
            <w:left w:val="none" w:sz="0" w:space="0" w:color="auto"/>
            <w:bottom w:val="none" w:sz="0" w:space="0" w:color="auto"/>
            <w:right w:val="none" w:sz="0" w:space="0" w:color="auto"/>
          </w:divBdr>
        </w:div>
        <w:div w:id="2073574851">
          <w:marLeft w:val="0"/>
          <w:marRight w:val="0"/>
          <w:marTop w:val="0"/>
          <w:marBottom w:val="0"/>
          <w:divBdr>
            <w:top w:val="none" w:sz="0" w:space="0" w:color="auto"/>
            <w:left w:val="none" w:sz="0" w:space="0" w:color="auto"/>
            <w:bottom w:val="none" w:sz="0" w:space="0" w:color="auto"/>
            <w:right w:val="none" w:sz="0" w:space="0" w:color="auto"/>
          </w:divBdr>
        </w:div>
        <w:div w:id="183983677">
          <w:marLeft w:val="0"/>
          <w:marRight w:val="0"/>
          <w:marTop w:val="0"/>
          <w:marBottom w:val="0"/>
          <w:divBdr>
            <w:top w:val="none" w:sz="0" w:space="0" w:color="auto"/>
            <w:left w:val="none" w:sz="0" w:space="0" w:color="auto"/>
            <w:bottom w:val="none" w:sz="0" w:space="0" w:color="auto"/>
            <w:right w:val="none" w:sz="0" w:space="0" w:color="auto"/>
          </w:divBdr>
        </w:div>
        <w:div w:id="2036733552">
          <w:marLeft w:val="0"/>
          <w:marRight w:val="0"/>
          <w:marTop w:val="0"/>
          <w:marBottom w:val="0"/>
          <w:divBdr>
            <w:top w:val="none" w:sz="0" w:space="0" w:color="auto"/>
            <w:left w:val="none" w:sz="0" w:space="0" w:color="auto"/>
            <w:bottom w:val="none" w:sz="0" w:space="0" w:color="auto"/>
            <w:right w:val="none" w:sz="0" w:space="0" w:color="auto"/>
          </w:divBdr>
        </w:div>
        <w:div w:id="1420784729">
          <w:marLeft w:val="0"/>
          <w:marRight w:val="0"/>
          <w:marTop w:val="0"/>
          <w:marBottom w:val="0"/>
          <w:divBdr>
            <w:top w:val="none" w:sz="0" w:space="0" w:color="auto"/>
            <w:left w:val="none" w:sz="0" w:space="0" w:color="auto"/>
            <w:bottom w:val="none" w:sz="0" w:space="0" w:color="auto"/>
            <w:right w:val="none" w:sz="0" w:space="0" w:color="auto"/>
          </w:divBdr>
        </w:div>
        <w:div w:id="450057743">
          <w:marLeft w:val="0"/>
          <w:marRight w:val="0"/>
          <w:marTop w:val="0"/>
          <w:marBottom w:val="0"/>
          <w:divBdr>
            <w:top w:val="none" w:sz="0" w:space="0" w:color="auto"/>
            <w:left w:val="none" w:sz="0" w:space="0" w:color="auto"/>
            <w:bottom w:val="none" w:sz="0" w:space="0" w:color="auto"/>
            <w:right w:val="none" w:sz="0" w:space="0" w:color="auto"/>
          </w:divBdr>
        </w:div>
        <w:div w:id="826752250">
          <w:marLeft w:val="0"/>
          <w:marRight w:val="0"/>
          <w:marTop w:val="0"/>
          <w:marBottom w:val="0"/>
          <w:divBdr>
            <w:top w:val="none" w:sz="0" w:space="0" w:color="auto"/>
            <w:left w:val="none" w:sz="0" w:space="0" w:color="auto"/>
            <w:bottom w:val="none" w:sz="0" w:space="0" w:color="auto"/>
            <w:right w:val="none" w:sz="0" w:space="0" w:color="auto"/>
          </w:divBdr>
        </w:div>
        <w:div w:id="1439133995">
          <w:marLeft w:val="0"/>
          <w:marRight w:val="0"/>
          <w:marTop w:val="0"/>
          <w:marBottom w:val="0"/>
          <w:divBdr>
            <w:top w:val="none" w:sz="0" w:space="0" w:color="auto"/>
            <w:left w:val="none" w:sz="0" w:space="0" w:color="auto"/>
            <w:bottom w:val="none" w:sz="0" w:space="0" w:color="auto"/>
            <w:right w:val="none" w:sz="0" w:space="0" w:color="auto"/>
          </w:divBdr>
        </w:div>
        <w:div w:id="709573516">
          <w:marLeft w:val="0"/>
          <w:marRight w:val="0"/>
          <w:marTop w:val="0"/>
          <w:marBottom w:val="0"/>
          <w:divBdr>
            <w:top w:val="none" w:sz="0" w:space="0" w:color="auto"/>
            <w:left w:val="none" w:sz="0" w:space="0" w:color="auto"/>
            <w:bottom w:val="none" w:sz="0" w:space="0" w:color="auto"/>
            <w:right w:val="none" w:sz="0" w:space="0" w:color="auto"/>
          </w:divBdr>
        </w:div>
        <w:div w:id="6367702">
          <w:marLeft w:val="0"/>
          <w:marRight w:val="0"/>
          <w:marTop w:val="0"/>
          <w:marBottom w:val="0"/>
          <w:divBdr>
            <w:top w:val="none" w:sz="0" w:space="0" w:color="auto"/>
            <w:left w:val="none" w:sz="0" w:space="0" w:color="auto"/>
            <w:bottom w:val="none" w:sz="0" w:space="0" w:color="auto"/>
            <w:right w:val="none" w:sz="0" w:space="0" w:color="auto"/>
          </w:divBdr>
        </w:div>
        <w:div w:id="390495044">
          <w:marLeft w:val="0"/>
          <w:marRight w:val="0"/>
          <w:marTop w:val="0"/>
          <w:marBottom w:val="0"/>
          <w:divBdr>
            <w:top w:val="none" w:sz="0" w:space="0" w:color="auto"/>
            <w:left w:val="none" w:sz="0" w:space="0" w:color="auto"/>
            <w:bottom w:val="none" w:sz="0" w:space="0" w:color="auto"/>
            <w:right w:val="none" w:sz="0" w:space="0" w:color="auto"/>
          </w:divBdr>
        </w:div>
        <w:div w:id="2138143119">
          <w:marLeft w:val="0"/>
          <w:marRight w:val="0"/>
          <w:marTop w:val="0"/>
          <w:marBottom w:val="0"/>
          <w:divBdr>
            <w:top w:val="none" w:sz="0" w:space="0" w:color="auto"/>
            <w:left w:val="none" w:sz="0" w:space="0" w:color="auto"/>
            <w:bottom w:val="none" w:sz="0" w:space="0" w:color="auto"/>
            <w:right w:val="none" w:sz="0" w:space="0" w:color="auto"/>
          </w:divBdr>
        </w:div>
        <w:div w:id="33506023">
          <w:marLeft w:val="0"/>
          <w:marRight w:val="0"/>
          <w:marTop w:val="0"/>
          <w:marBottom w:val="0"/>
          <w:divBdr>
            <w:top w:val="none" w:sz="0" w:space="0" w:color="auto"/>
            <w:left w:val="none" w:sz="0" w:space="0" w:color="auto"/>
            <w:bottom w:val="none" w:sz="0" w:space="0" w:color="auto"/>
            <w:right w:val="none" w:sz="0" w:space="0" w:color="auto"/>
          </w:divBdr>
        </w:div>
        <w:div w:id="1183588097">
          <w:marLeft w:val="0"/>
          <w:marRight w:val="0"/>
          <w:marTop w:val="0"/>
          <w:marBottom w:val="0"/>
          <w:divBdr>
            <w:top w:val="none" w:sz="0" w:space="0" w:color="auto"/>
            <w:left w:val="none" w:sz="0" w:space="0" w:color="auto"/>
            <w:bottom w:val="none" w:sz="0" w:space="0" w:color="auto"/>
            <w:right w:val="none" w:sz="0" w:space="0" w:color="auto"/>
          </w:divBdr>
        </w:div>
        <w:div w:id="1848402431">
          <w:marLeft w:val="0"/>
          <w:marRight w:val="0"/>
          <w:marTop w:val="0"/>
          <w:marBottom w:val="0"/>
          <w:divBdr>
            <w:top w:val="none" w:sz="0" w:space="0" w:color="auto"/>
            <w:left w:val="none" w:sz="0" w:space="0" w:color="auto"/>
            <w:bottom w:val="none" w:sz="0" w:space="0" w:color="auto"/>
            <w:right w:val="none" w:sz="0" w:space="0" w:color="auto"/>
          </w:divBdr>
        </w:div>
        <w:div w:id="482891848">
          <w:marLeft w:val="0"/>
          <w:marRight w:val="0"/>
          <w:marTop w:val="0"/>
          <w:marBottom w:val="0"/>
          <w:divBdr>
            <w:top w:val="none" w:sz="0" w:space="0" w:color="auto"/>
            <w:left w:val="none" w:sz="0" w:space="0" w:color="auto"/>
            <w:bottom w:val="none" w:sz="0" w:space="0" w:color="auto"/>
            <w:right w:val="none" w:sz="0" w:space="0" w:color="auto"/>
          </w:divBdr>
        </w:div>
        <w:div w:id="1638484523">
          <w:marLeft w:val="0"/>
          <w:marRight w:val="0"/>
          <w:marTop w:val="0"/>
          <w:marBottom w:val="0"/>
          <w:divBdr>
            <w:top w:val="none" w:sz="0" w:space="0" w:color="auto"/>
            <w:left w:val="none" w:sz="0" w:space="0" w:color="auto"/>
            <w:bottom w:val="none" w:sz="0" w:space="0" w:color="auto"/>
            <w:right w:val="none" w:sz="0" w:space="0" w:color="auto"/>
          </w:divBdr>
        </w:div>
        <w:div w:id="2079357028">
          <w:marLeft w:val="0"/>
          <w:marRight w:val="0"/>
          <w:marTop w:val="0"/>
          <w:marBottom w:val="0"/>
          <w:divBdr>
            <w:top w:val="none" w:sz="0" w:space="0" w:color="auto"/>
            <w:left w:val="none" w:sz="0" w:space="0" w:color="auto"/>
            <w:bottom w:val="none" w:sz="0" w:space="0" w:color="auto"/>
            <w:right w:val="none" w:sz="0" w:space="0" w:color="auto"/>
          </w:divBdr>
        </w:div>
        <w:div w:id="892277559">
          <w:marLeft w:val="0"/>
          <w:marRight w:val="0"/>
          <w:marTop w:val="0"/>
          <w:marBottom w:val="0"/>
          <w:divBdr>
            <w:top w:val="none" w:sz="0" w:space="0" w:color="auto"/>
            <w:left w:val="none" w:sz="0" w:space="0" w:color="auto"/>
            <w:bottom w:val="none" w:sz="0" w:space="0" w:color="auto"/>
            <w:right w:val="none" w:sz="0" w:space="0" w:color="auto"/>
          </w:divBdr>
        </w:div>
        <w:div w:id="945816056">
          <w:marLeft w:val="0"/>
          <w:marRight w:val="0"/>
          <w:marTop w:val="0"/>
          <w:marBottom w:val="0"/>
          <w:divBdr>
            <w:top w:val="none" w:sz="0" w:space="0" w:color="auto"/>
            <w:left w:val="none" w:sz="0" w:space="0" w:color="auto"/>
            <w:bottom w:val="none" w:sz="0" w:space="0" w:color="auto"/>
            <w:right w:val="none" w:sz="0" w:space="0" w:color="auto"/>
          </w:divBdr>
        </w:div>
        <w:div w:id="384377158">
          <w:marLeft w:val="0"/>
          <w:marRight w:val="0"/>
          <w:marTop w:val="0"/>
          <w:marBottom w:val="0"/>
          <w:divBdr>
            <w:top w:val="none" w:sz="0" w:space="0" w:color="auto"/>
            <w:left w:val="none" w:sz="0" w:space="0" w:color="auto"/>
            <w:bottom w:val="none" w:sz="0" w:space="0" w:color="auto"/>
            <w:right w:val="none" w:sz="0" w:space="0" w:color="auto"/>
          </w:divBdr>
        </w:div>
        <w:div w:id="437406093">
          <w:marLeft w:val="0"/>
          <w:marRight w:val="0"/>
          <w:marTop w:val="0"/>
          <w:marBottom w:val="0"/>
          <w:divBdr>
            <w:top w:val="none" w:sz="0" w:space="0" w:color="auto"/>
            <w:left w:val="none" w:sz="0" w:space="0" w:color="auto"/>
            <w:bottom w:val="none" w:sz="0" w:space="0" w:color="auto"/>
            <w:right w:val="none" w:sz="0" w:space="0" w:color="auto"/>
          </w:divBdr>
        </w:div>
        <w:div w:id="1333265799">
          <w:marLeft w:val="0"/>
          <w:marRight w:val="0"/>
          <w:marTop w:val="0"/>
          <w:marBottom w:val="0"/>
          <w:divBdr>
            <w:top w:val="none" w:sz="0" w:space="0" w:color="auto"/>
            <w:left w:val="none" w:sz="0" w:space="0" w:color="auto"/>
            <w:bottom w:val="none" w:sz="0" w:space="0" w:color="auto"/>
            <w:right w:val="none" w:sz="0" w:space="0" w:color="auto"/>
          </w:divBdr>
        </w:div>
        <w:div w:id="431778056">
          <w:marLeft w:val="0"/>
          <w:marRight w:val="0"/>
          <w:marTop w:val="0"/>
          <w:marBottom w:val="0"/>
          <w:divBdr>
            <w:top w:val="none" w:sz="0" w:space="0" w:color="auto"/>
            <w:left w:val="none" w:sz="0" w:space="0" w:color="auto"/>
            <w:bottom w:val="none" w:sz="0" w:space="0" w:color="auto"/>
            <w:right w:val="none" w:sz="0" w:space="0" w:color="auto"/>
          </w:divBdr>
        </w:div>
        <w:div w:id="229194200">
          <w:marLeft w:val="0"/>
          <w:marRight w:val="0"/>
          <w:marTop w:val="0"/>
          <w:marBottom w:val="0"/>
          <w:divBdr>
            <w:top w:val="none" w:sz="0" w:space="0" w:color="auto"/>
            <w:left w:val="none" w:sz="0" w:space="0" w:color="auto"/>
            <w:bottom w:val="none" w:sz="0" w:space="0" w:color="auto"/>
            <w:right w:val="none" w:sz="0" w:space="0" w:color="auto"/>
          </w:divBdr>
        </w:div>
        <w:div w:id="1025710951">
          <w:marLeft w:val="0"/>
          <w:marRight w:val="0"/>
          <w:marTop w:val="0"/>
          <w:marBottom w:val="0"/>
          <w:divBdr>
            <w:top w:val="none" w:sz="0" w:space="0" w:color="auto"/>
            <w:left w:val="none" w:sz="0" w:space="0" w:color="auto"/>
            <w:bottom w:val="none" w:sz="0" w:space="0" w:color="auto"/>
            <w:right w:val="none" w:sz="0" w:space="0" w:color="auto"/>
          </w:divBdr>
        </w:div>
        <w:div w:id="1552425447">
          <w:marLeft w:val="0"/>
          <w:marRight w:val="0"/>
          <w:marTop w:val="0"/>
          <w:marBottom w:val="0"/>
          <w:divBdr>
            <w:top w:val="none" w:sz="0" w:space="0" w:color="auto"/>
            <w:left w:val="none" w:sz="0" w:space="0" w:color="auto"/>
            <w:bottom w:val="none" w:sz="0" w:space="0" w:color="auto"/>
            <w:right w:val="none" w:sz="0" w:space="0" w:color="auto"/>
          </w:divBdr>
        </w:div>
        <w:div w:id="807628960">
          <w:marLeft w:val="0"/>
          <w:marRight w:val="0"/>
          <w:marTop w:val="0"/>
          <w:marBottom w:val="0"/>
          <w:divBdr>
            <w:top w:val="none" w:sz="0" w:space="0" w:color="auto"/>
            <w:left w:val="none" w:sz="0" w:space="0" w:color="auto"/>
            <w:bottom w:val="none" w:sz="0" w:space="0" w:color="auto"/>
            <w:right w:val="none" w:sz="0" w:space="0" w:color="auto"/>
          </w:divBdr>
        </w:div>
        <w:div w:id="1498762923">
          <w:marLeft w:val="0"/>
          <w:marRight w:val="0"/>
          <w:marTop w:val="0"/>
          <w:marBottom w:val="0"/>
          <w:divBdr>
            <w:top w:val="none" w:sz="0" w:space="0" w:color="auto"/>
            <w:left w:val="none" w:sz="0" w:space="0" w:color="auto"/>
            <w:bottom w:val="none" w:sz="0" w:space="0" w:color="auto"/>
            <w:right w:val="none" w:sz="0" w:space="0" w:color="auto"/>
          </w:divBdr>
        </w:div>
        <w:div w:id="583757845">
          <w:marLeft w:val="0"/>
          <w:marRight w:val="0"/>
          <w:marTop w:val="0"/>
          <w:marBottom w:val="0"/>
          <w:divBdr>
            <w:top w:val="none" w:sz="0" w:space="0" w:color="auto"/>
            <w:left w:val="none" w:sz="0" w:space="0" w:color="auto"/>
            <w:bottom w:val="none" w:sz="0" w:space="0" w:color="auto"/>
            <w:right w:val="none" w:sz="0" w:space="0" w:color="auto"/>
          </w:divBdr>
        </w:div>
        <w:div w:id="119614590">
          <w:marLeft w:val="0"/>
          <w:marRight w:val="0"/>
          <w:marTop w:val="0"/>
          <w:marBottom w:val="0"/>
          <w:divBdr>
            <w:top w:val="none" w:sz="0" w:space="0" w:color="auto"/>
            <w:left w:val="none" w:sz="0" w:space="0" w:color="auto"/>
            <w:bottom w:val="none" w:sz="0" w:space="0" w:color="auto"/>
            <w:right w:val="none" w:sz="0" w:space="0" w:color="auto"/>
          </w:divBdr>
        </w:div>
        <w:div w:id="1880700911">
          <w:marLeft w:val="0"/>
          <w:marRight w:val="0"/>
          <w:marTop w:val="0"/>
          <w:marBottom w:val="0"/>
          <w:divBdr>
            <w:top w:val="none" w:sz="0" w:space="0" w:color="auto"/>
            <w:left w:val="none" w:sz="0" w:space="0" w:color="auto"/>
            <w:bottom w:val="none" w:sz="0" w:space="0" w:color="auto"/>
            <w:right w:val="none" w:sz="0" w:space="0" w:color="auto"/>
          </w:divBdr>
        </w:div>
        <w:div w:id="1436828457">
          <w:marLeft w:val="0"/>
          <w:marRight w:val="0"/>
          <w:marTop w:val="0"/>
          <w:marBottom w:val="0"/>
          <w:divBdr>
            <w:top w:val="none" w:sz="0" w:space="0" w:color="auto"/>
            <w:left w:val="none" w:sz="0" w:space="0" w:color="auto"/>
            <w:bottom w:val="none" w:sz="0" w:space="0" w:color="auto"/>
            <w:right w:val="none" w:sz="0" w:space="0" w:color="auto"/>
          </w:divBdr>
        </w:div>
        <w:div w:id="472330102">
          <w:marLeft w:val="0"/>
          <w:marRight w:val="0"/>
          <w:marTop w:val="0"/>
          <w:marBottom w:val="0"/>
          <w:divBdr>
            <w:top w:val="none" w:sz="0" w:space="0" w:color="auto"/>
            <w:left w:val="none" w:sz="0" w:space="0" w:color="auto"/>
            <w:bottom w:val="none" w:sz="0" w:space="0" w:color="auto"/>
            <w:right w:val="none" w:sz="0" w:space="0" w:color="auto"/>
          </w:divBdr>
        </w:div>
        <w:div w:id="1321033235">
          <w:marLeft w:val="0"/>
          <w:marRight w:val="0"/>
          <w:marTop w:val="0"/>
          <w:marBottom w:val="0"/>
          <w:divBdr>
            <w:top w:val="none" w:sz="0" w:space="0" w:color="auto"/>
            <w:left w:val="none" w:sz="0" w:space="0" w:color="auto"/>
            <w:bottom w:val="none" w:sz="0" w:space="0" w:color="auto"/>
            <w:right w:val="none" w:sz="0" w:space="0" w:color="auto"/>
          </w:divBdr>
        </w:div>
        <w:div w:id="460999766">
          <w:marLeft w:val="0"/>
          <w:marRight w:val="0"/>
          <w:marTop w:val="0"/>
          <w:marBottom w:val="0"/>
          <w:divBdr>
            <w:top w:val="none" w:sz="0" w:space="0" w:color="auto"/>
            <w:left w:val="none" w:sz="0" w:space="0" w:color="auto"/>
            <w:bottom w:val="none" w:sz="0" w:space="0" w:color="auto"/>
            <w:right w:val="none" w:sz="0" w:space="0" w:color="auto"/>
          </w:divBdr>
        </w:div>
        <w:div w:id="638344311">
          <w:marLeft w:val="0"/>
          <w:marRight w:val="0"/>
          <w:marTop w:val="0"/>
          <w:marBottom w:val="0"/>
          <w:divBdr>
            <w:top w:val="none" w:sz="0" w:space="0" w:color="auto"/>
            <w:left w:val="none" w:sz="0" w:space="0" w:color="auto"/>
            <w:bottom w:val="none" w:sz="0" w:space="0" w:color="auto"/>
            <w:right w:val="none" w:sz="0" w:space="0" w:color="auto"/>
          </w:divBdr>
        </w:div>
        <w:div w:id="1603416689">
          <w:marLeft w:val="0"/>
          <w:marRight w:val="0"/>
          <w:marTop w:val="0"/>
          <w:marBottom w:val="0"/>
          <w:divBdr>
            <w:top w:val="none" w:sz="0" w:space="0" w:color="auto"/>
            <w:left w:val="none" w:sz="0" w:space="0" w:color="auto"/>
            <w:bottom w:val="none" w:sz="0" w:space="0" w:color="auto"/>
            <w:right w:val="none" w:sz="0" w:space="0" w:color="auto"/>
          </w:divBdr>
        </w:div>
        <w:div w:id="561674489">
          <w:marLeft w:val="0"/>
          <w:marRight w:val="0"/>
          <w:marTop w:val="0"/>
          <w:marBottom w:val="0"/>
          <w:divBdr>
            <w:top w:val="none" w:sz="0" w:space="0" w:color="auto"/>
            <w:left w:val="none" w:sz="0" w:space="0" w:color="auto"/>
            <w:bottom w:val="none" w:sz="0" w:space="0" w:color="auto"/>
            <w:right w:val="none" w:sz="0" w:space="0" w:color="auto"/>
          </w:divBdr>
        </w:div>
        <w:div w:id="252978740">
          <w:marLeft w:val="0"/>
          <w:marRight w:val="0"/>
          <w:marTop w:val="0"/>
          <w:marBottom w:val="0"/>
          <w:divBdr>
            <w:top w:val="none" w:sz="0" w:space="0" w:color="auto"/>
            <w:left w:val="none" w:sz="0" w:space="0" w:color="auto"/>
            <w:bottom w:val="none" w:sz="0" w:space="0" w:color="auto"/>
            <w:right w:val="none" w:sz="0" w:space="0" w:color="auto"/>
          </w:divBdr>
        </w:div>
        <w:div w:id="932781026">
          <w:marLeft w:val="0"/>
          <w:marRight w:val="0"/>
          <w:marTop w:val="0"/>
          <w:marBottom w:val="0"/>
          <w:divBdr>
            <w:top w:val="none" w:sz="0" w:space="0" w:color="auto"/>
            <w:left w:val="none" w:sz="0" w:space="0" w:color="auto"/>
            <w:bottom w:val="none" w:sz="0" w:space="0" w:color="auto"/>
            <w:right w:val="none" w:sz="0" w:space="0" w:color="auto"/>
          </w:divBdr>
        </w:div>
        <w:div w:id="1284649567">
          <w:marLeft w:val="0"/>
          <w:marRight w:val="0"/>
          <w:marTop w:val="0"/>
          <w:marBottom w:val="0"/>
          <w:divBdr>
            <w:top w:val="none" w:sz="0" w:space="0" w:color="auto"/>
            <w:left w:val="none" w:sz="0" w:space="0" w:color="auto"/>
            <w:bottom w:val="none" w:sz="0" w:space="0" w:color="auto"/>
            <w:right w:val="none" w:sz="0" w:space="0" w:color="auto"/>
          </w:divBdr>
        </w:div>
        <w:div w:id="157966292">
          <w:marLeft w:val="0"/>
          <w:marRight w:val="0"/>
          <w:marTop w:val="0"/>
          <w:marBottom w:val="0"/>
          <w:divBdr>
            <w:top w:val="none" w:sz="0" w:space="0" w:color="auto"/>
            <w:left w:val="none" w:sz="0" w:space="0" w:color="auto"/>
            <w:bottom w:val="none" w:sz="0" w:space="0" w:color="auto"/>
            <w:right w:val="none" w:sz="0" w:space="0" w:color="auto"/>
          </w:divBdr>
        </w:div>
        <w:div w:id="2093427737">
          <w:marLeft w:val="0"/>
          <w:marRight w:val="0"/>
          <w:marTop w:val="0"/>
          <w:marBottom w:val="0"/>
          <w:divBdr>
            <w:top w:val="none" w:sz="0" w:space="0" w:color="auto"/>
            <w:left w:val="none" w:sz="0" w:space="0" w:color="auto"/>
            <w:bottom w:val="none" w:sz="0" w:space="0" w:color="auto"/>
            <w:right w:val="none" w:sz="0" w:space="0" w:color="auto"/>
          </w:divBdr>
        </w:div>
        <w:div w:id="1575815905">
          <w:marLeft w:val="0"/>
          <w:marRight w:val="0"/>
          <w:marTop w:val="0"/>
          <w:marBottom w:val="0"/>
          <w:divBdr>
            <w:top w:val="none" w:sz="0" w:space="0" w:color="auto"/>
            <w:left w:val="none" w:sz="0" w:space="0" w:color="auto"/>
            <w:bottom w:val="none" w:sz="0" w:space="0" w:color="auto"/>
            <w:right w:val="none" w:sz="0" w:space="0" w:color="auto"/>
          </w:divBdr>
        </w:div>
        <w:div w:id="1759667599">
          <w:marLeft w:val="0"/>
          <w:marRight w:val="0"/>
          <w:marTop w:val="0"/>
          <w:marBottom w:val="0"/>
          <w:divBdr>
            <w:top w:val="none" w:sz="0" w:space="0" w:color="auto"/>
            <w:left w:val="none" w:sz="0" w:space="0" w:color="auto"/>
            <w:bottom w:val="none" w:sz="0" w:space="0" w:color="auto"/>
            <w:right w:val="none" w:sz="0" w:space="0" w:color="auto"/>
          </w:divBdr>
        </w:div>
        <w:div w:id="1332559955">
          <w:marLeft w:val="0"/>
          <w:marRight w:val="0"/>
          <w:marTop w:val="0"/>
          <w:marBottom w:val="0"/>
          <w:divBdr>
            <w:top w:val="none" w:sz="0" w:space="0" w:color="auto"/>
            <w:left w:val="none" w:sz="0" w:space="0" w:color="auto"/>
            <w:bottom w:val="none" w:sz="0" w:space="0" w:color="auto"/>
            <w:right w:val="none" w:sz="0" w:space="0" w:color="auto"/>
          </w:divBdr>
        </w:div>
        <w:div w:id="1093354215">
          <w:marLeft w:val="0"/>
          <w:marRight w:val="0"/>
          <w:marTop w:val="0"/>
          <w:marBottom w:val="0"/>
          <w:divBdr>
            <w:top w:val="none" w:sz="0" w:space="0" w:color="auto"/>
            <w:left w:val="none" w:sz="0" w:space="0" w:color="auto"/>
            <w:bottom w:val="none" w:sz="0" w:space="0" w:color="auto"/>
            <w:right w:val="none" w:sz="0" w:space="0" w:color="auto"/>
          </w:divBdr>
        </w:div>
        <w:div w:id="732656043">
          <w:marLeft w:val="0"/>
          <w:marRight w:val="0"/>
          <w:marTop w:val="0"/>
          <w:marBottom w:val="0"/>
          <w:divBdr>
            <w:top w:val="none" w:sz="0" w:space="0" w:color="auto"/>
            <w:left w:val="none" w:sz="0" w:space="0" w:color="auto"/>
            <w:bottom w:val="none" w:sz="0" w:space="0" w:color="auto"/>
            <w:right w:val="none" w:sz="0" w:space="0" w:color="auto"/>
          </w:divBdr>
        </w:div>
        <w:div w:id="1494569891">
          <w:marLeft w:val="0"/>
          <w:marRight w:val="0"/>
          <w:marTop w:val="0"/>
          <w:marBottom w:val="0"/>
          <w:divBdr>
            <w:top w:val="none" w:sz="0" w:space="0" w:color="auto"/>
            <w:left w:val="none" w:sz="0" w:space="0" w:color="auto"/>
            <w:bottom w:val="none" w:sz="0" w:space="0" w:color="auto"/>
            <w:right w:val="none" w:sz="0" w:space="0" w:color="auto"/>
          </w:divBdr>
        </w:div>
        <w:div w:id="626929043">
          <w:marLeft w:val="0"/>
          <w:marRight w:val="0"/>
          <w:marTop w:val="0"/>
          <w:marBottom w:val="0"/>
          <w:divBdr>
            <w:top w:val="none" w:sz="0" w:space="0" w:color="auto"/>
            <w:left w:val="none" w:sz="0" w:space="0" w:color="auto"/>
            <w:bottom w:val="none" w:sz="0" w:space="0" w:color="auto"/>
            <w:right w:val="none" w:sz="0" w:space="0" w:color="auto"/>
          </w:divBdr>
        </w:div>
        <w:div w:id="1844778517">
          <w:marLeft w:val="0"/>
          <w:marRight w:val="0"/>
          <w:marTop w:val="0"/>
          <w:marBottom w:val="0"/>
          <w:divBdr>
            <w:top w:val="none" w:sz="0" w:space="0" w:color="auto"/>
            <w:left w:val="none" w:sz="0" w:space="0" w:color="auto"/>
            <w:bottom w:val="none" w:sz="0" w:space="0" w:color="auto"/>
            <w:right w:val="none" w:sz="0" w:space="0" w:color="auto"/>
          </w:divBdr>
        </w:div>
        <w:div w:id="804354346">
          <w:marLeft w:val="0"/>
          <w:marRight w:val="0"/>
          <w:marTop w:val="0"/>
          <w:marBottom w:val="0"/>
          <w:divBdr>
            <w:top w:val="none" w:sz="0" w:space="0" w:color="auto"/>
            <w:left w:val="none" w:sz="0" w:space="0" w:color="auto"/>
            <w:bottom w:val="none" w:sz="0" w:space="0" w:color="auto"/>
            <w:right w:val="none" w:sz="0" w:space="0" w:color="auto"/>
          </w:divBdr>
        </w:div>
        <w:div w:id="1527525267">
          <w:marLeft w:val="0"/>
          <w:marRight w:val="0"/>
          <w:marTop w:val="0"/>
          <w:marBottom w:val="0"/>
          <w:divBdr>
            <w:top w:val="none" w:sz="0" w:space="0" w:color="auto"/>
            <w:left w:val="none" w:sz="0" w:space="0" w:color="auto"/>
            <w:bottom w:val="none" w:sz="0" w:space="0" w:color="auto"/>
            <w:right w:val="none" w:sz="0" w:space="0" w:color="auto"/>
          </w:divBdr>
        </w:div>
        <w:div w:id="692801113">
          <w:marLeft w:val="0"/>
          <w:marRight w:val="0"/>
          <w:marTop w:val="0"/>
          <w:marBottom w:val="0"/>
          <w:divBdr>
            <w:top w:val="none" w:sz="0" w:space="0" w:color="auto"/>
            <w:left w:val="none" w:sz="0" w:space="0" w:color="auto"/>
            <w:bottom w:val="none" w:sz="0" w:space="0" w:color="auto"/>
            <w:right w:val="none" w:sz="0" w:space="0" w:color="auto"/>
          </w:divBdr>
        </w:div>
        <w:div w:id="1193805629">
          <w:marLeft w:val="0"/>
          <w:marRight w:val="0"/>
          <w:marTop w:val="0"/>
          <w:marBottom w:val="0"/>
          <w:divBdr>
            <w:top w:val="none" w:sz="0" w:space="0" w:color="auto"/>
            <w:left w:val="none" w:sz="0" w:space="0" w:color="auto"/>
            <w:bottom w:val="none" w:sz="0" w:space="0" w:color="auto"/>
            <w:right w:val="none" w:sz="0" w:space="0" w:color="auto"/>
          </w:divBdr>
        </w:div>
        <w:div w:id="1268394059">
          <w:marLeft w:val="0"/>
          <w:marRight w:val="0"/>
          <w:marTop w:val="0"/>
          <w:marBottom w:val="0"/>
          <w:divBdr>
            <w:top w:val="none" w:sz="0" w:space="0" w:color="auto"/>
            <w:left w:val="none" w:sz="0" w:space="0" w:color="auto"/>
            <w:bottom w:val="none" w:sz="0" w:space="0" w:color="auto"/>
            <w:right w:val="none" w:sz="0" w:space="0" w:color="auto"/>
          </w:divBdr>
        </w:div>
        <w:div w:id="1718969506">
          <w:marLeft w:val="0"/>
          <w:marRight w:val="0"/>
          <w:marTop w:val="0"/>
          <w:marBottom w:val="0"/>
          <w:divBdr>
            <w:top w:val="none" w:sz="0" w:space="0" w:color="auto"/>
            <w:left w:val="none" w:sz="0" w:space="0" w:color="auto"/>
            <w:bottom w:val="none" w:sz="0" w:space="0" w:color="auto"/>
            <w:right w:val="none" w:sz="0" w:space="0" w:color="auto"/>
          </w:divBdr>
        </w:div>
        <w:div w:id="772483813">
          <w:marLeft w:val="0"/>
          <w:marRight w:val="0"/>
          <w:marTop w:val="0"/>
          <w:marBottom w:val="0"/>
          <w:divBdr>
            <w:top w:val="none" w:sz="0" w:space="0" w:color="auto"/>
            <w:left w:val="none" w:sz="0" w:space="0" w:color="auto"/>
            <w:bottom w:val="none" w:sz="0" w:space="0" w:color="auto"/>
            <w:right w:val="none" w:sz="0" w:space="0" w:color="auto"/>
          </w:divBdr>
        </w:div>
        <w:div w:id="845167790">
          <w:marLeft w:val="0"/>
          <w:marRight w:val="0"/>
          <w:marTop w:val="0"/>
          <w:marBottom w:val="0"/>
          <w:divBdr>
            <w:top w:val="none" w:sz="0" w:space="0" w:color="auto"/>
            <w:left w:val="none" w:sz="0" w:space="0" w:color="auto"/>
            <w:bottom w:val="none" w:sz="0" w:space="0" w:color="auto"/>
            <w:right w:val="none" w:sz="0" w:space="0" w:color="auto"/>
          </w:divBdr>
        </w:div>
        <w:div w:id="194004531">
          <w:marLeft w:val="0"/>
          <w:marRight w:val="0"/>
          <w:marTop w:val="0"/>
          <w:marBottom w:val="0"/>
          <w:divBdr>
            <w:top w:val="none" w:sz="0" w:space="0" w:color="auto"/>
            <w:left w:val="none" w:sz="0" w:space="0" w:color="auto"/>
            <w:bottom w:val="none" w:sz="0" w:space="0" w:color="auto"/>
            <w:right w:val="none" w:sz="0" w:space="0" w:color="auto"/>
          </w:divBdr>
        </w:div>
        <w:div w:id="592322851">
          <w:marLeft w:val="0"/>
          <w:marRight w:val="0"/>
          <w:marTop w:val="0"/>
          <w:marBottom w:val="0"/>
          <w:divBdr>
            <w:top w:val="none" w:sz="0" w:space="0" w:color="auto"/>
            <w:left w:val="none" w:sz="0" w:space="0" w:color="auto"/>
            <w:bottom w:val="none" w:sz="0" w:space="0" w:color="auto"/>
            <w:right w:val="none" w:sz="0" w:space="0" w:color="auto"/>
          </w:divBdr>
        </w:div>
        <w:div w:id="1437674892">
          <w:marLeft w:val="0"/>
          <w:marRight w:val="0"/>
          <w:marTop w:val="0"/>
          <w:marBottom w:val="0"/>
          <w:divBdr>
            <w:top w:val="none" w:sz="0" w:space="0" w:color="auto"/>
            <w:left w:val="none" w:sz="0" w:space="0" w:color="auto"/>
            <w:bottom w:val="none" w:sz="0" w:space="0" w:color="auto"/>
            <w:right w:val="none" w:sz="0" w:space="0" w:color="auto"/>
          </w:divBdr>
        </w:div>
        <w:div w:id="1502424760">
          <w:marLeft w:val="0"/>
          <w:marRight w:val="0"/>
          <w:marTop w:val="0"/>
          <w:marBottom w:val="0"/>
          <w:divBdr>
            <w:top w:val="none" w:sz="0" w:space="0" w:color="auto"/>
            <w:left w:val="none" w:sz="0" w:space="0" w:color="auto"/>
            <w:bottom w:val="none" w:sz="0" w:space="0" w:color="auto"/>
            <w:right w:val="none" w:sz="0" w:space="0" w:color="auto"/>
          </w:divBdr>
        </w:div>
        <w:div w:id="1615092398">
          <w:marLeft w:val="0"/>
          <w:marRight w:val="0"/>
          <w:marTop w:val="0"/>
          <w:marBottom w:val="0"/>
          <w:divBdr>
            <w:top w:val="none" w:sz="0" w:space="0" w:color="auto"/>
            <w:left w:val="none" w:sz="0" w:space="0" w:color="auto"/>
            <w:bottom w:val="none" w:sz="0" w:space="0" w:color="auto"/>
            <w:right w:val="none" w:sz="0" w:space="0" w:color="auto"/>
          </w:divBdr>
        </w:div>
        <w:div w:id="1985810096">
          <w:marLeft w:val="0"/>
          <w:marRight w:val="0"/>
          <w:marTop w:val="0"/>
          <w:marBottom w:val="0"/>
          <w:divBdr>
            <w:top w:val="none" w:sz="0" w:space="0" w:color="auto"/>
            <w:left w:val="none" w:sz="0" w:space="0" w:color="auto"/>
            <w:bottom w:val="none" w:sz="0" w:space="0" w:color="auto"/>
            <w:right w:val="none" w:sz="0" w:space="0" w:color="auto"/>
          </w:divBdr>
        </w:div>
        <w:div w:id="29771423">
          <w:marLeft w:val="0"/>
          <w:marRight w:val="0"/>
          <w:marTop w:val="0"/>
          <w:marBottom w:val="0"/>
          <w:divBdr>
            <w:top w:val="none" w:sz="0" w:space="0" w:color="auto"/>
            <w:left w:val="none" w:sz="0" w:space="0" w:color="auto"/>
            <w:bottom w:val="none" w:sz="0" w:space="0" w:color="auto"/>
            <w:right w:val="none" w:sz="0" w:space="0" w:color="auto"/>
          </w:divBdr>
        </w:div>
        <w:div w:id="1432317961">
          <w:marLeft w:val="0"/>
          <w:marRight w:val="0"/>
          <w:marTop w:val="0"/>
          <w:marBottom w:val="0"/>
          <w:divBdr>
            <w:top w:val="none" w:sz="0" w:space="0" w:color="auto"/>
            <w:left w:val="none" w:sz="0" w:space="0" w:color="auto"/>
            <w:bottom w:val="none" w:sz="0" w:space="0" w:color="auto"/>
            <w:right w:val="none" w:sz="0" w:space="0" w:color="auto"/>
          </w:divBdr>
        </w:div>
        <w:div w:id="595212474">
          <w:marLeft w:val="0"/>
          <w:marRight w:val="0"/>
          <w:marTop w:val="0"/>
          <w:marBottom w:val="0"/>
          <w:divBdr>
            <w:top w:val="none" w:sz="0" w:space="0" w:color="auto"/>
            <w:left w:val="none" w:sz="0" w:space="0" w:color="auto"/>
            <w:bottom w:val="none" w:sz="0" w:space="0" w:color="auto"/>
            <w:right w:val="none" w:sz="0" w:space="0" w:color="auto"/>
          </w:divBdr>
        </w:div>
        <w:div w:id="1185169606">
          <w:marLeft w:val="0"/>
          <w:marRight w:val="0"/>
          <w:marTop w:val="0"/>
          <w:marBottom w:val="0"/>
          <w:divBdr>
            <w:top w:val="none" w:sz="0" w:space="0" w:color="auto"/>
            <w:left w:val="none" w:sz="0" w:space="0" w:color="auto"/>
            <w:bottom w:val="none" w:sz="0" w:space="0" w:color="auto"/>
            <w:right w:val="none" w:sz="0" w:space="0" w:color="auto"/>
          </w:divBdr>
        </w:div>
        <w:div w:id="2096782911">
          <w:marLeft w:val="0"/>
          <w:marRight w:val="0"/>
          <w:marTop w:val="0"/>
          <w:marBottom w:val="0"/>
          <w:divBdr>
            <w:top w:val="none" w:sz="0" w:space="0" w:color="auto"/>
            <w:left w:val="none" w:sz="0" w:space="0" w:color="auto"/>
            <w:bottom w:val="none" w:sz="0" w:space="0" w:color="auto"/>
            <w:right w:val="none" w:sz="0" w:space="0" w:color="auto"/>
          </w:divBdr>
        </w:div>
        <w:div w:id="751313069">
          <w:marLeft w:val="0"/>
          <w:marRight w:val="0"/>
          <w:marTop w:val="0"/>
          <w:marBottom w:val="0"/>
          <w:divBdr>
            <w:top w:val="none" w:sz="0" w:space="0" w:color="auto"/>
            <w:left w:val="none" w:sz="0" w:space="0" w:color="auto"/>
            <w:bottom w:val="none" w:sz="0" w:space="0" w:color="auto"/>
            <w:right w:val="none" w:sz="0" w:space="0" w:color="auto"/>
          </w:divBdr>
        </w:div>
        <w:div w:id="452673811">
          <w:marLeft w:val="0"/>
          <w:marRight w:val="0"/>
          <w:marTop w:val="0"/>
          <w:marBottom w:val="0"/>
          <w:divBdr>
            <w:top w:val="none" w:sz="0" w:space="0" w:color="auto"/>
            <w:left w:val="none" w:sz="0" w:space="0" w:color="auto"/>
            <w:bottom w:val="none" w:sz="0" w:space="0" w:color="auto"/>
            <w:right w:val="none" w:sz="0" w:space="0" w:color="auto"/>
          </w:divBdr>
        </w:div>
        <w:div w:id="92551204">
          <w:marLeft w:val="0"/>
          <w:marRight w:val="0"/>
          <w:marTop w:val="0"/>
          <w:marBottom w:val="0"/>
          <w:divBdr>
            <w:top w:val="none" w:sz="0" w:space="0" w:color="auto"/>
            <w:left w:val="none" w:sz="0" w:space="0" w:color="auto"/>
            <w:bottom w:val="none" w:sz="0" w:space="0" w:color="auto"/>
            <w:right w:val="none" w:sz="0" w:space="0" w:color="auto"/>
          </w:divBdr>
        </w:div>
        <w:div w:id="1569265800">
          <w:marLeft w:val="0"/>
          <w:marRight w:val="0"/>
          <w:marTop w:val="0"/>
          <w:marBottom w:val="0"/>
          <w:divBdr>
            <w:top w:val="none" w:sz="0" w:space="0" w:color="auto"/>
            <w:left w:val="none" w:sz="0" w:space="0" w:color="auto"/>
            <w:bottom w:val="none" w:sz="0" w:space="0" w:color="auto"/>
            <w:right w:val="none" w:sz="0" w:space="0" w:color="auto"/>
          </w:divBdr>
        </w:div>
        <w:div w:id="605773950">
          <w:marLeft w:val="0"/>
          <w:marRight w:val="0"/>
          <w:marTop w:val="0"/>
          <w:marBottom w:val="0"/>
          <w:divBdr>
            <w:top w:val="none" w:sz="0" w:space="0" w:color="auto"/>
            <w:left w:val="none" w:sz="0" w:space="0" w:color="auto"/>
            <w:bottom w:val="none" w:sz="0" w:space="0" w:color="auto"/>
            <w:right w:val="none" w:sz="0" w:space="0" w:color="auto"/>
          </w:divBdr>
        </w:div>
        <w:div w:id="1837920743">
          <w:marLeft w:val="0"/>
          <w:marRight w:val="0"/>
          <w:marTop w:val="0"/>
          <w:marBottom w:val="0"/>
          <w:divBdr>
            <w:top w:val="none" w:sz="0" w:space="0" w:color="auto"/>
            <w:left w:val="none" w:sz="0" w:space="0" w:color="auto"/>
            <w:bottom w:val="none" w:sz="0" w:space="0" w:color="auto"/>
            <w:right w:val="none" w:sz="0" w:space="0" w:color="auto"/>
          </w:divBdr>
        </w:div>
        <w:div w:id="1729108249">
          <w:marLeft w:val="0"/>
          <w:marRight w:val="0"/>
          <w:marTop w:val="0"/>
          <w:marBottom w:val="0"/>
          <w:divBdr>
            <w:top w:val="none" w:sz="0" w:space="0" w:color="auto"/>
            <w:left w:val="none" w:sz="0" w:space="0" w:color="auto"/>
            <w:bottom w:val="none" w:sz="0" w:space="0" w:color="auto"/>
            <w:right w:val="none" w:sz="0" w:space="0" w:color="auto"/>
          </w:divBdr>
        </w:div>
        <w:div w:id="1829514678">
          <w:marLeft w:val="0"/>
          <w:marRight w:val="0"/>
          <w:marTop w:val="0"/>
          <w:marBottom w:val="0"/>
          <w:divBdr>
            <w:top w:val="none" w:sz="0" w:space="0" w:color="auto"/>
            <w:left w:val="none" w:sz="0" w:space="0" w:color="auto"/>
            <w:bottom w:val="none" w:sz="0" w:space="0" w:color="auto"/>
            <w:right w:val="none" w:sz="0" w:space="0" w:color="auto"/>
          </w:divBdr>
        </w:div>
        <w:div w:id="577711356">
          <w:marLeft w:val="0"/>
          <w:marRight w:val="0"/>
          <w:marTop w:val="0"/>
          <w:marBottom w:val="0"/>
          <w:divBdr>
            <w:top w:val="none" w:sz="0" w:space="0" w:color="auto"/>
            <w:left w:val="none" w:sz="0" w:space="0" w:color="auto"/>
            <w:bottom w:val="none" w:sz="0" w:space="0" w:color="auto"/>
            <w:right w:val="none" w:sz="0" w:space="0" w:color="auto"/>
          </w:divBdr>
        </w:div>
        <w:div w:id="1222784859">
          <w:marLeft w:val="0"/>
          <w:marRight w:val="0"/>
          <w:marTop w:val="0"/>
          <w:marBottom w:val="0"/>
          <w:divBdr>
            <w:top w:val="none" w:sz="0" w:space="0" w:color="auto"/>
            <w:left w:val="none" w:sz="0" w:space="0" w:color="auto"/>
            <w:bottom w:val="none" w:sz="0" w:space="0" w:color="auto"/>
            <w:right w:val="none" w:sz="0" w:space="0" w:color="auto"/>
          </w:divBdr>
        </w:div>
        <w:div w:id="638075854">
          <w:marLeft w:val="0"/>
          <w:marRight w:val="0"/>
          <w:marTop w:val="0"/>
          <w:marBottom w:val="0"/>
          <w:divBdr>
            <w:top w:val="none" w:sz="0" w:space="0" w:color="auto"/>
            <w:left w:val="none" w:sz="0" w:space="0" w:color="auto"/>
            <w:bottom w:val="none" w:sz="0" w:space="0" w:color="auto"/>
            <w:right w:val="none" w:sz="0" w:space="0" w:color="auto"/>
          </w:divBdr>
        </w:div>
        <w:div w:id="1248418754">
          <w:marLeft w:val="0"/>
          <w:marRight w:val="0"/>
          <w:marTop w:val="0"/>
          <w:marBottom w:val="0"/>
          <w:divBdr>
            <w:top w:val="none" w:sz="0" w:space="0" w:color="auto"/>
            <w:left w:val="none" w:sz="0" w:space="0" w:color="auto"/>
            <w:bottom w:val="none" w:sz="0" w:space="0" w:color="auto"/>
            <w:right w:val="none" w:sz="0" w:space="0" w:color="auto"/>
          </w:divBdr>
        </w:div>
        <w:div w:id="859781932">
          <w:marLeft w:val="0"/>
          <w:marRight w:val="0"/>
          <w:marTop w:val="0"/>
          <w:marBottom w:val="0"/>
          <w:divBdr>
            <w:top w:val="none" w:sz="0" w:space="0" w:color="auto"/>
            <w:left w:val="none" w:sz="0" w:space="0" w:color="auto"/>
            <w:bottom w:val="none" w:sz="0" w:space="0" w:color="auto"/>
            <w:right w:val="none" w:sz="0" w:space="0" w:color="auto"/>
          </w:divBdr>
        </w:div>
        <w:div w:id="260534807">
          <w:marLeft w:val="0"/>
          <w:marRight w:val="0"/>
          <w:marTop w:val="0"/>
          <w:marBottom w:val="0"/>
          <w:divBdr>
            <w:top w:val="none" w:sz="0" w:space="0" w:color="auto"/>
            <w:left w:val="none" w:sz="0" w:space="0" w:color="auto"/>
            <w:bottom w:val="none" w:sz="0" w:space="0" w:color="auto"/>
            <w:right w:val="none" w:sz="0" w:space="0" w:color="auto"/>
          </w:divBdr>
        </w:div>
        <w:div w:id="2025280416">
          <w:marLeft w:val="0"/>
          <w:marRight w:val="0"/>
          <w:marTop w:val="0"/>
          <w:marBottom w:val="0"/>
          <w:divBdr>
            <w:top w:val="none" w:sz="0" w:space="0" w:color="auto"/>
            <w:left w:val="none" w:sz="0" w:space="0" w:color="auto"/>
            <w:bottom w:val="none" w:sz="0" w:space="0" w:color="auto"/>
            <w:right w:val="none" w:sz="0" w:space="0" w:color="auto"/>
          </w:divBdr>
        </w:div>
        <w:div w:id="1209683214">
          <w:marLeft w:val="0"/>
          <w:marRight w:val="0"/>
          <w:marTop w:val="0"/>
          <w:marBottom w:val="0"/>
          <w:divBdr>
            <w:top w:val="none" w:sz="0" w:space="0" w:color="auto"/>
            <w:left w:val="none" w:sz="0" w:space="0" w:color="auto"/>
            <w:bottom w:val="none" w:sz="0" w:space="0" w:color="auto"/>
            <w:right w:val="none" w:sz="0" w:space="0" w:color="auto"/>
          </w:divBdr>
        </w:div>
        <w:div w:id="599214814">
          <w:marLeft w:val="0"/>
          <w:marRight w:val="0"/>
          <w:marTop w:val="0"/>
          <w:marBottom w:val="0"/>
          <w:divBdr>
            <w:top w:val="none" w:sz="0" w:space="0" w:color="auto"/>
            <w:left w:val="none" w:sz="0" w:space="0" w:color="auto"/>
            <w:bottom w:val="none" w:sz="0" w:space="0" w:color="auto"/>
            <w:right w:val="none" w:sz="0" w:space="0" w:color="auto"/>
          </w:divBdr>
        </w:div>
        <w:div w:id="1204250906">
          <w:marLeft w:val="0"/>
          <w:marRight w:val="0"/>
          <w:marTop w:val="0"/>
          <w:marBottom w:val="0"/>
          <w:divBdr>
            <w:top w:val="none" w:sz="0" w:space="0" w:color="auto"/>
            <w:left w:val="none" w:sz="0" w:space="0" w:color="auto"/>
            <w:bottom w:val="none" w:sz="0" w:space="0" w:color="auto"/>
            <w:right w:val="none" w:sz="0" w:space="0" w:color="auto"/>
          </w:divBdr>
        </w:div>
        <w:div w:id="963970870">
          <w:marLeft w:val="0"/>
          <w:marRight w:val="0"/>
          <w:marTop w:val="0"/>
          <w:marBottom w:val="0"/>
          <w:divBdr>
            <w:top w:val="none" w:sz="0" w:space="0" w:color="auto"/>
            <w:left w:val="none" w:sz="0" w:space="0" w:color="auto"/>
            <w:bottom w:val="none" w:sz="0" w:space="0" w:color="auto"/>
            <w:right w:val="none" w:sz="0" w:space="0" w:color="auto"/>
          </w:divBdr>
        </w:div>
        <w:div w:id="505441793">
          <w:marLeft w:val="0"/>
          <w:marRight w:val="0"/>
          <w:marTop w:val="0"/>
          <w:marBottom w:val="0"/>
          <w:divBdr>
            <w:top w:val="none" w:sz="0" w:space="0" w:color="auto"/>
            <w:left w:val="none" w:sz="0" w:space="0" w:color="auto"/>
            <w:bottom w:val="none" w:sz="0" w:space="0" w:color="auto"/>
            <w:right w:val="none" w:sz="0" w:space="0" w:color="auto"/>
          </w:divBdr>
        </w:div>
        <w:div w:id="1428768172">
          <w:marLeft w:val="0"/>
          <w:marRight w:val="0"/>
          <w:marTop w:val="0"/>
          <w:marBottom w:val="0"/>
          <w:divBdr>
            <w:top w:val="none" w:sz="0" w:space="0" w:color="auto"/>
            <w:left w:val="none" w:sz="0" w:space="0" w:color="auto"/>
            <w:bottom w:val="none" w:sz="0" w:space="0" w:color="auto"/>
            <w:right w:val="none" w:sz="0" w:space="0" w:color="auto"/>
          </w:divBdr>
        </w:div>
        <w:div w:id="100030962">
          <w:marLeft w:val="0"/>
          <w:marRight w:val="0"/>
          <w:marTop w:val="0"/>
          <w:marBottom w:val="0"/>
          <w:divBdr>
            <w:top w:val="none" w:sz="0" w:space="0" w:color="auto"/>
            <w:left w:val="none" w:sz="0" w:space="0" w:color="auto"/>
            <w:bottom w:val="none" w:sz="0" w:space="0" w:color="auto"/>
            <w:right w:val="none" w:sz="0" w:space="0" w:color="auto"/>
          </w:divBdr>
        </w:div>
        <w:div w:id="1270506523">
          <w:marLeft w:val="0"/>
          <w:marRight w:val="0"/>
          <w:marTop w:val="0"/>
          <w:marBottom w:val="0"/>
          <w:divBdr>
            <w:top w:val="none" w:sz="0" w:space="0" w:color="auto"/>
            <w:left w:val="none" w:sz="0" w:space="0" w:color="auto"/>
            <w:bottom w:val="none" w:sz="0" w:space="0" w:color="auto"/>
            <w:right w:val="none" w:sz="0" w:space="0" w:color="auto"/>
          </w:divBdr>
        </w:div>
        <w:div w:id="137066518">
          <w:marLeft w:val="0"/>
          <w:marRight w:val="0"/>
          <w:marTop w:val="0"/>
          <w:marBottom w:val="0"/>
          <w:divBdr>
            <w:top w:val="none" w:sz="0" w:space="0" w:color="auto"/>
            <w:left w:val="none" w:sz="0" w:space="0" w:color="auto"/>
            <w:bottom w:val="none" w:sz="0" w:space="0" w:color="auto"/>
            <w:right w:val="none" w:sz="0" w:space="0" w:color="auto"/>
          </w:divBdr>
        </w:div>
        <w:div w:id="381756144">
          <w:marLeft w:val="0"/>
          <w:marRight w:val="0"/>
          <w:marTop w:val="0"/>
          <w:marBottom w:val="0"/>
          <w:divBdr>
            <w:top w:val="none" w:sz="0" w:space="0" w:color="auto"/>
            <w:left w:val="none" w:sz="0" w:space="0" w:color="auto"/>
            <w:bottom w:val="none" w:sz="0" w:space="0" w:color="auto"/>
            <w:right w:val="none" w:sz="0" w:space="0" w:color="auto"/>
          </w:divBdr>
        </w:div>
        <w:div w:id="1723744685">
          <w:marLeft w:val="0"/>
          <w:marRight w:val="0"/>
          <w:marTop w:val="0"/>
          <w:marBottom w:val="0"/>
          <w:divBdr>
            <w:top w:val="none" w:sz="0" w:space="0" w:color="auto"/>
            <w:left w:val="none" w:sz="0" w:space="0" w:color="auto"/>
            <w:bottom w:val="none" w:sz="0" w:space="0" w:color="auto"/>
            <w:right w:val="none" w:sz="0" w:space="0" w:color="auto"/>
          </w:divBdr>
        </w:div>
        <w:div w:id="484860395">
          <w:marLeft w:val="0"/>
          <w:marRight w:val="0"/>
          <w:marTop w:val="0"/>
          <w:marBottom w:val="0"/>
          <w:divBdr>
            <w:top w:val="none" w:sz="0" w:space="0" w:color="auto"/>
            <w:left w:val="none" w:sz="0" w:space="0" w:color="auto"/>
            <w:bottom w:val="none" w:sz="0" w:space="0" w:color="auto"/>
            <w:right w:val="none" w:sz="0" w:space="0" w:color="auto"/>
          </w:divBdr>
        </w:div>
        <w:div w:id="733351246">
          <w:marLeft w:val="0"/>
          <w:marRight w:val="0"/>
          <w:marTop w:val="0"/>
          <w:marBottom w:val="0"/>
          <w:divBdr>
            <w:top w:val="none" w:sz="0" w:space="0" w:color="auto"/>
            <w:left w:val="none" w:sz="0" w:space="0" w:color="auto"/>
            <w:bottom w:val="none" w:sz="0" w:space="0" w:color="auto"/>
            <w:right w:val="none" w:sz="0" w:space="0" w:color="auto"/>
          </w:divBdr>
        </w:div>
        <w:div w:id="66347951">
          <w:marLeft w:val="0"/>
          <w:marRight w:val="0"/>
          <w:marTop w:val="0"/>
          <w:marBottom w:val="0"/>
          <w:divBdr>
            <w:top w:val="none" w:sz="0" w:space="0" w:color="auto"/>
            <w:left w:val="none" w:sz="0" w:space="0" w:color="auto"/>
            <w:bottom w:val="none" w:sz="0" w:space="0" w:color="auto"/>
            <w:right w:val="none" w:sz="0" w:space="0" w:color="auto"/>
          </w:divBdr>
        </w:div>
        <w:div w:id="1326011767">
          <w:marLeft w:val="0"/>
          <w:marRight w:val="0"/>
          <w:marTop w:val="0"/>
          <w:marBottom w:val="0"/>
          <w:divBdr>
            <w:top w:val="none" w:sz="0" w:space="0" w:color="auto"/>
            <w:left w:val="none" w:sz="0" w:space="0" w:color="auto"/>
            <w:bottom w:val="none" w:sz="0" w:space="0" w:color="auto"/>
            <w:right w:val="none" w:sz="0" w:space="0" w:color="auto"/>
          </w:divBdr>
        </w:div>
        <w:div w:id="1278636418">
          <w:marLeft w:val="0"/>
          <w:marRight w:val="0"/>
          <w:marTop w:val="0"/>
          <w:marBottom w:val="0"/>
          <w:divBdr>
            <w:top w:val="none" w:sz="0" w:space="0" w:color="auto"/>
            <w:left w:val="none" w:sz="0" w:space="0" w:color="auto"/>
            <w:bottom w:val="none" w:sz="0" w:space="0" w:color="auto"/>
            <w:right w:val="none" w:sz="0" w:space="0" w:color="auto"/>
          </w:divBdr>
        </w:div>
        <w:div w:id="760643062">
          <w:marLeft w:val="0"/>
          <w:marRight w:val="0"/>
          <w:marTop w:val="0"/>
          <w:marBottom w:val="0"/>
          <w:divBdr>
            <w:top w:val="none" w:sz="0" w:space="0" w:color="auto"/>
            <w:left w:val="none" w:sz="0" w:space="0" w:color="auto"/>
            <w:bottom w:val="none" w:sz="0" w:space="0" w:color="auto"/>
            <w:right w:val="none" w:sz="0" w:space="0" w:color="auto"/>
          </w:divBdr>
        </w:div>
        <w:div w:id="1673487971">
          <w:marLeft w:val="0"/>
          <w:marRight w:val="0"/>
          <w:marTop w:val="0"/>
          <w:marBottom w:val="0"/>
          <w:divBdr>
            <w:top w:val="none" w:sz="0" w:space="0" w:color="auto"/>
            <w:left w:val="none" w:sz="0" w:space="0" w:color="auto"/>
            <w:bottom w:val="none" w:sz="0" w:space="0" w:color="auto"/>
            <w:right w:val="none" w:sz="0" w:space="0" w:color="auto"/>
          </w:divBdr>
        </w:div>
        <w:div w:id="410156944">
          <w:marLeft w:val="0"/>
          <w:marRight w:val="0"/>
          <w:marTop w:val="0"/>
          <w:marBottom w:val="0"/>
          <w:divBdr>
            <w:top w:val="none" w:sz="0" w:space="0" w:color="auto"/>
            <w:left w:val="none" w:sz="0" w:space="0" w:color="auto"/>
            <w:bottom w:val="none" w:sz="0" w:space="0" w:color="auto"/>
            <w:right w:val="none" w:sz="0" w:space="0" w:color="auto"/>
          </w:divBdr>
        </w:div>
        <w:div w:id="2005434260">
          <w:marLeft w:val="0"/>
          <w:marRight w:val="0"/>
          <w:marTop w:val="0"/>
          <w:marBottom w:val="0"/>
          <w:divBdr>
            <w:top w:val="none" w:sz="0" w:space="0" w:color="auto"/>
            <w:left w:val="none" w:sz="0" w:space="0" w:color="auto"/>
            <w:bottom w:val="none" w:sz="0" w:space="0" w:color="auto"/>
            <w:right w:val="none" w:sz="0" w:space="0" w:color="auto"/>
          </w:divBdr>
        </w:div>
        <w:div w:id="239023514">
          <w:marLeft w:val="0"/>
          <w:marRight w:val="0"/>
          <w:marTop w:val="0"/>
          <w:marBottom w:val="0"/>
          <w:divBdr>
            <w:top w:val="none" w:sz="0" w:space="0" w:color="auto"/>
            <w:left w:val="none" w:sz="0" w:space="0" w:color="auto"/>
            <w:bottom w:val="none" w:sz="0" w:space="0" w:color="auto"/>
            <w:right w:val="none" w:sz="0" w:space="0" w:color="auto"/>
          </w:divBdr>
        </w:div>
        <w:div w:id="1753896387">
          <w:marLeft w:val="0"/>
          <w:marRight w:val="0"/>
          <w:marTop w:val="0"/>
          <w:marBottom w:val="0"/>
          <w:divBdr>
            <w:top w:val="none" w:sz="0" w:space="0" w:color="auto"/>
            <w:left w:val="none" w:sz="0" w:space="0" w:color="auto"/>
            <w:bottom w:val="none" w:sz="0" w:space="0" w:color="auto"/>
            <w:right w:val="none" w:sz="0" w:space="0" w:color="auto"/>
          </w:divBdr>
        </w:div>
        <w:div w:id="1258949444">
          <w:marLeft w:val="0"/>
          <w:marRight w:val="0"/>
          <w:marTop w:val="0"/>
          <w:marBottom w:val="0"/>
          <w:divBdr>
            <w:top w:val="none" w:sz="0" w:space="0" w:color="auto"/>
            <w:left w:val="none" w:sz="0" w:space="0" w:color="auto"/>
            <w:bottom w:val="none" w:sz="0" w:space="0" w:color="auto"/>
            <w:right w:val="none" w:sz="0" w:space="0" w:color="auto"/>
          </w:divBdr>
        </w:div>
        <w:div w:id="1166434053">
          <w:marLeft w:val="0"/>
          <w:marRight w:val="0"/>
          <w:marTop w:val="0"/>
          <w:marBottom w:val="0"/>
          <w:divBdr>
            <w:top w:val="none" w:sz="0" w:space="0" w:color="auto"/>
            <w:left w:val="none" w:sz="0" w:space="0" w:color="auto"/>
            <w:bottom w:val="none" w:sz="0" w:space="0" w:color="auto"/>
            <w:right w:val="none" w:sz="0" w:space="0" w:color="auto"/>
          </w:divBdr>
        </w:div>
        <w:div w:id="1563786397">
          <w:marLeft w:val="0"/>
          <w:marRight w:val="0"/>
          <w:marTop w:val="0"/>
          <w:marBottom w:val="0"/>
          <w:divBdr>
            <w:top w:val="none" w:sz="0" w:space="0" w:color="auto"/>
            <w:left w:val="none" w:sz="0" w:space="0" w:color="auto"/>
            <w:bottom w:val="none" w:sz="0" w:space="0" w:color="auto"/>
            <w:right w:val="none" w:sz="0" w:space="0" w:color="auto"/>
          </w:divBdr>
        </w:div>
        <w:div w:id="136042612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806899800">
          <w:marLeft w:val="0"/>
          <w:marRight w:val="0"/>
          <w:marTop w:val="0"/>
          <w:marBottom w:val="0"/>
          <w:divBdr>
            <w:top w:val="none" w:sz="0" w:space="0" w:color="auto"/>
            <w:left w:val="none" w:sz="0" w:space="0" w:color="auto"/>
            <w:bottom w:val="none" w:sz="0" w:space="0" w:color="auto"/>
            <w:right w:val="none" w:sz="0" w:space="0" w:color="auto"/>
          </w:divBdr>
        </w:div>
        <w:div w:id="1880780075">
          <w:marLeft w:val="0"/>
          <w:marRight w:val="0"/>
          <w:marTop w:val="0"/>
          <w:marBottom w:val="0"/>
          <w:divBdr>
            <w:top w:val="none" w:sz="0" w:space="0" w:color="auto"/>
            <w:left w:val="none" w:sz="0" w:space="0" w:color="auto"/>
            <w:bottom w:val="none" w:sz="0" w:space="0" w:color="auto"/>
            <w:right w:val="none" w:sz="0" w:space="0" w:color="auto"/>
          </w:divBdr>
        </w:div>
        <w:div w:id="993332713">
          <w:marLeft w:val="0"/>
          <w:marRight w:val="0"/>
          <w:marTop w:val="0"/>
          <w:marBottom w:val="0"/>
          <w:divBdr>
            <w:top w:val="none" w:sz="0" w:space="0" w:color="auto"/>
            <w:left w:val="none" w:sz="0" w:space="0" w:color="auto"/>
            <w:bottom w:val="none" w:sz="0" w:space="0" w:color="auto"/>
            <w:right w:val="none" w:sz="0" w:space="0" w:color="auto"/>
          </w:divBdr>
        </w:div>
        <w:div w:id="964236740">
          <w:marLeft w:val="0"/>
          <w:marRight w:val="0"/>
          <w:marTop w:val="0"/>
          <w:marBottom w:val="0"/>
          <w:divBdr>
            <w:top w:val="none" w:sz="0" w:space="0" w:color="auto"/>
            <w:left w:val="none" w:sz="0" w:space="0" w:color="auto"/>
            <w:bottom w:val="none" w:sz="0" w:space="0" w:color="auto"/>
            <w:right w:val="none" w:sz="0" w:space="0" w:color="auto"/>
          </w:divBdr>
        </w:div>
        <w:div w:id="2144425576">
          <w:marLeft w:val="0"/>
          <w:marRight w:val="0"/>
          <w:marTop w:val="0"/>
          <w:marBottom w:val="0"/>
          <w:divBdr>
            <w:top w:val="none" w:sz="0" w:space="0" w:color="auto"/>
            <w:left w:val="none" w:sz="0" w:space="0" w:color="auto"/>
            <w:bottom w:val="none" w:sz="0" w:space="0" w:color="auto"/>
            <w:right w:val="none" w:sz="0" w:space="0" w:color="auto"/>
          </w:divBdr>
        </w:div>
        <w:div w:id="1994748596">
          <w:marLeft w:val="0"/>
          <w:marRight w:val="0"/>
          <w:marTop w:val="0"/>
          <w:marBottom w:val="0"/>
          <w:divBdr>
            <w:top w:val="none" w:sz="0" w:space="0" w:color="auto"/>
            <w:left w:val="none" w:sz="0" w:space="0" w:color="auto"/>
            <w:bottom w:val="none" w:sz="0" w:space="0" w:color="auto"/>
            <w:right w:val="none" w:sz="0" w:space="0" w:color="auto"/>
          </w:divBdr>
        </w:div>
        <w:div w:id="191460533">
          <w:marLeft w:val="0"/>
          <w:marRight w:val="0"/>
          <w:marTop w:val="0"/>
          <w:marBottom w:val="0"/>
          <w:divBdr>
            <w:top w:val="none" w:sz="0" w:space="0" w:color="auto"/>
            <w:left w:val="none" w:sz="0" w:space="0" w:color="auto"/>
            <w:bottom w:val="none" w:sz="0" w:space="0" w:color="auto"/>
            <w:right w:val="none" w:sz="0" w:space="0" w:color="auto"/>
          </w:divBdr>
        </w:div>
        <w:div w:id="1871064411">
          <w:marLeft w:val="0"/>
          <w:marRight w:val="0"/>
          <w:marTop w:val="0"/>
          <w:marBottom w:val="0"/>
          <w:divBdr>
            <w:top w:val="none" w:sz="0" w:space="0" w:color="auto"/>
            <w:left w:val="none" w:sz="0" w:space="0" w:color="auto"/>
            <w:bottom w:val="none" w:sz="0" w:space="0" w:color="auto"/>
            <w:right w:val="none" w:sz="0" w:space="0" w:color="auto"/>
          </w:divBdr>
        </w:div>
        <w:div w:id="426777878">
          <w:marLeft w:val="0"/>
          <w:marRight w:val="0"/>
          <w:marTop w:val="0"/>
          <w:marBottom w:val="0"/>
          <w:divBdr>
            <w:top w:val="none" w:sz="0" w:space="0" w:color="auto"/>
            <w:left w:val="none" w:sz="0" w:space="0" w:color="auto"/>
            <w:bottom w:val="none" w:sz="0" w:space="0" w:color="auto"/>
            <w:right w:val="none" w:sz="0" w:space="0" w:color="auto"/>
          </w:divBdr>
        </w:div>
        <w:div w:id="1419209109">
          <w:marLeft w:val="0"/>
          <w:marRight w:val="0"/>
          <w:marTop w:val="0"/>
          <w:marBottom w:val="0"/>
          <w:divBdr>
            <w:top w:val="none" w:sz="0" w:space="0" w:color="auto"/>
            <w:left w:val="none" w:sz="0" w:space="0" w:color="auto"/>
            <w:bottom w:val="none" w:sz="0" w:space="0" w:color="auto"/>
            <w:right w:val="none" w:sz="0" w:space="0" w:color="auto"/>
          </w:divBdr>
        </w:div>
        <w:div w:id="842357859">
          <w:marLeft w:val="0"/>
          <w:marRight w:val="0"/>
          <w:marTop w:val="0"/>
          <w:marBottom w:val="0"/>
          <w:divBdr>
            <w:top w:val="none" w:sz="0" w:space="0" w:color="auto"/>
            <w:left w:val="none" w:sz="0" w:space="0" w:color="auto"/>
            <w:bottom w:val="none" w:sz="0" w:space="0" w:color="auto"/>
            <w:right w:val="none" w:sz="0" w:space="0" w:color="auto"/>
          </w:divBdr>
        </w:div>
        <w:div w:id="1993875043">
          <w:marLeft w:val="0"/>
          <w:marRight w:val="0"/>
          <w:marTop w:val="0"/>
          <w:marBottom w:val="0"/>
          <w:divBdr>
            <w:top w:val="none" w:sz="0" w:space="0" w:color="auto"/>
            <w:left w:val="none" w:sz="0" w:space="0" w:color="auto"/>
            <w:bottom w:val="none" w:sz="0" w:space="0" w:color="auto"/>
            <w:right w:val="none" w:sz="0" w:space="0" w:color="auto"/>
          </w:divBdr>
        </w:div>
        <w:div w:id="1069570058">
          <w:marLeft w:val="0"/>
          <w:marRight w:val="0"/>
          <w:marTop w:val="0"/>
          <w:marBottom w:val="0"/>
          <w:divBdr>
            <w:top w:val="none" w:sz="0" w:space="0" w:color="auto"/>
            <w:left w:val="none" w:sz="0" w:space="0" w:color="auto"/>
            <w:bottom w:val="none" w:sz="0" w:space="0" w:color="auto"/>
            <w:right w:val="none" w:sz="0" w:space="0" w:color="auto"/>
          </w:divBdr>
        </w:div>
        <w:div w:id="140001113">
          <w:marLeft w:val="0"/>
          <w:marRight w:val="0"/>
          <w:marTop w:val="0"/>
          <w:marBottom w:val="0"/>
          <w:divBdr>
            <w:top w:val="none" w:sz="0" w:space="0" w:color="auto"/>
            <w:left w:val="none" w:sz="0" w:space="0" w:color="auto"/>
            <w:bottom w:val="none" w:sz="0" w:space="0" w:color="auto"/>
            <w:right w:val="none" w:sz="0" w:space="0" w:color="auto"/>
          </w:divBdr>
        </w:div>
        <w:div w:id="1105416888">
          <w:marLeft w:val="0"/>
          <w:marRight w:val="0"/>
          <w:marTop w:val="0"/>
          <w:marBottom w:val="0"/>
          <w:divBdr>
            <w:top w:val="none" w:sz="0" w:space="0" w:color="auto"/>
            <w:left w:val="none" w:sz="0" w:space="0" w:color="auto"/>
            <w:bottom w:val="none" w:sz="0" w:space="0" w:color="auto"/>
            <w:right w:val="none" w:sz="0" w:space="0" w:color="auto"/>
          </w:divBdr>
        </w:div>
        <w:div w:id="1819497436">
          <w:marLeft w:val="0"/>
          <w:marRight w:val="0"/>
          <w:marTop w:val="0"/>
          <w:marBottom w:val="0"/>
          <w:divBdr>
            <w:top w:val="none" w:sz="0" w:space="0" w:color="auto"/>
            <w:left w:val="none" w:sz="0" w:space="0" w:color="auto"/>
            <w:bottom w:val="none" w:sz="0" w:space="0" w:color="auto"/>
            <w:right w:val="none" w:sz="0" w:space="0" w:color="auto"/>
          </w:divBdr>
        </w:div>
        <w:div w:id="1039087851">
          <w:marLeft w:val="0"/>
          <w:marRight w:val="0"/>
          <w:marTop w:val="0"/>
          <w:marBottom w:val="0"/>
          <w:divBdr>
            <w:top w:val="none" w:sz="0" w:space="0" w:color="auto"/>
            <w:left w:val="none" w:sz="0" w:space="0" w:color="auto"/>
            <w:bottom w:val="none" w:sz="0" w:space="0" w:color="auto"/>
            <w:right w:val="none" w:sz="0" w:space="0" w:color="auto"/>
          </w:divBdr>
        </w:div>
        <w:div w:id="603612767">
          <w:marLeft w:val="0"/>
          <w:marRight w:val="0"/>
          <w:marTop w:val="0"/>
          <w:marBottom w:val="0"/>
          <w:divBdr>
            <w:top w:val="none" w:sz="0" w:space="0" w:color="auto"/>
            <w:left w:val="none" w:sz="0" w:space="0" w:color="auto"/>
            <w:bottom w:val="none" w:sz="0" w:space="0" w:color="auto"/>
            <w:right w:val="none" w:sz="0" w:space="0" w:color="auto"/>
          </w:divBdr>
        </w:div>
        <w:div w:id="1657493078">
          <w:marLeft w:val="0"/>
          <w:marRight w:val="0"/>
          <w:marTop w:val="0"/>
          <w:marBottom w:val="0"/>
          <w:divBdr>
            <w:top w:val="none" w:sz="0" w:space="0" w:color="auto"/>
            <w:left w:val="none" w:sz="0" w:space="0" w:color="auto"/>
            <w:bottom w:val="none" w:sz="0" w:space="0" w:color="auto"/>
            <w:right w:val="none" w:sz="0" w:space="0" w:color="auto"/>
          </w:divBdr>
        </w:div>
        <w:div w:id="1291285545">
          <w:marLeft w:val="0"/>
          <w:marRight w:val="0"/>
          <w:marTop w:val="0"/>
          <w:marBottom w:val="0"/>
          <w:divBdr>
            <w:top w:val="none" w:sz="0" w:space="0" w:color="auto"/>
            <w:left w:val="none" w:sz="0" w:space="0" w:color="auto"/>
            <w:bottom w:val="none" w:sz="0" w:space="0" w:color="auto"/>
            <w:right w:val="none" w:sz="0" w:space="0" w:color="auto"/>
          </w:divBdr>
        </w:div>
        <w:div w:id="1275625">
          <w:marLeft w:val="0"/>
          <w:marRight w:val="0"/>
          <w:marTop w:val="0"/>
          <w:marBottom w:val="0"/>
          <w:divBdr>
            <w:top w:val="none" w:sz="0" w:space="0" w:color="auto"/>
            <w:left w:val="none" w:sz="0" w:space="0" w:color="auto"/>
            <w:bottom w:val="none" w:sz="0" w:space="0" w:color="auto"/>
            <w:right w:val="none" w:sz="0" w:space="0" w:color="auto"/>
          </w:divBdr>
        </w:div>
        <w:div w:id="2050837381">
          <w:marLeft w:val="0"/>
          <w:marRight w:val="0"/>
          <w:marTop w:val="0"/>
          <w:marBottom w:val="0"/>
          <w:divBdr>
            <w:top w:val="none" w:sz="0" w:space="0" w:color="auto"/>
            <w:left w:val="none" w:sz="0" w:space="0" w:color="auto"/>
            <w:bottom w:val="none" w:sz="0" w:space="0" w:color="auto"/>
            <w:right w:val="none" w:sz="0" w:space="0" w:color="auto"/>
          </w:divBdr>
        </w:div>
        <w:div w:id="1503277139">
          <w:marLeft w:val="0"/>
          <w:marRight w:val="0"/>
          <w:marTop w:val="0"/>
          <w:marBottom w:val="0"/>
          <w:divBdr>
            <w:top w:val="none" w:sz="0" w:space="0" w:color="auto"/>
            <w:left w:val="none" w:sz="0" w:space="0" w:color="auto"/>
            <w:bottom w:val="none" w:sz="0" w:space="0" w:color="auto"/>
            <w:right w:val="none" w:sz="0" w:space="0" w:color="auto"/>
          </w:divBdr>
        </w:div>
        <w:div w:id="97876613">
          <w:marLeft w:val="0"/>
          <w:marRight w:val="0"/>
          <w:marTop w:val="0"/>
          <w:marBottom w:val="0"/>
          <w:divBdr>
            <w:top w:val="none" w:sz="0" w:space="0" w:color="auto"/>
            <w:left w:val="none" w:sz="0" w:space="0" w:color="auto"/>
            <w:bottom w:val="none" w:sz="0" w:space="0" w:color="auto"/>
            <w:right w:val="none" w:sz="0" w:space="0" w:color="auto"/>
          </w:divBdr>
        </w:div>
        <w:div w:id="1597784117">
          <w:marLeft w:val="0"/>
          <w:marRight w:val="0"/>
          <w:marTop w:val="0"/>
          <w:marBottom w:val="0"/>
          <w:divBdr>
            <w:top w:val="none" w:sz="0" w:space="0" w:color="auto"/>
            <w:left w:val="none" w:sz="0" w:space="0" w:color="auto"/>
            <w:bottom w:val="none" w:sz="0" w:space="0" w:color="auto"/>
            <w:right w:val="none" w:sz="0" w:space="0" w:color="auto"/>
          </w:divBdr>
        </w:div>
        <w:div w:id="1596742262">
          <w:marLeft w:val="0"/>
          <w:marRight w:val="0"/>
          <w:marTop w:val="0"/>
          <w:marBottom w:val="0"/>
          <w:divBdr>
            <w:top w:val="none" w:sz="0" w:space="0" w:color="auto"/>
            <w:left w:val="none" w:sz="0" w:space="0" w:color="auto"/>
            <w:bottom w:val="none" w:sz="0" w:space="0" w:color="auto"/>
            <w:right w:val="none" w:sz="0" w:space="0" w:color="auto"/>
          </w:divBdr>
        </w:div>
        <w:div w:id="1944878045">
          <w:marLeft w:val="0"/>
          <w:marRight w:val="0"/>
          <w:marTop w:val="0"/>
          <w:marBottom w:val="0"/>
          <w:divBdr>
            <w:top w:val="none" w:sz="0" w:space="0" w:color="auto"/>
            <w:left w:val="none" w:sz="0" w:space="0" w:color="auto"/>
            <w:bottom w:val="none" w:sz="0" w:space="0" w:color="auto"/>
            <w:right w:val="none" w:sz="0" w:space="0" w:color="auto"/>
          </w:divBdr>
        </w:div>
        <w:div w:id="1845171796">
          <w:marLeft w:val="0"/>
          <w:marRight w:val="0"/>
          <w:marTop w:val="0"/>
          <w:marBottom w:val="0"/>
          <w:divBdr>
            <w:top w:val="none" w:sz="0" w:space="0" w:color="auto"/>
            <w:left w:val="none" w:sz="0" w:space="0" w:color="auto"/>
            <w:bottom w:val="none" w:sz="0" w:space="0" w:color="auto"/>
            <w:right w:val="none" w:sz="0" w:space="0" w:color="auto"/>
          </w:divBdr>
        </w:div>
        <w:div w:id="277612199">
          <w:marLeft w:val="0"/>
          <w:marRight w:val="0"/>
          <w:marTop w:val="0"/>
          <w:marBottom w:val="0"/>
          <w:divBdr>
            <w:top w:val="none" w:sz="0" w:space="0" w:color="auto"/>
            <w:left w:val="none" w:sz="0" w:space="0" w:color="auto"/>
            <w:bottom w:val="none" w:sz="0" w:space="0" w:color="auto"/>
            <w:right w:val="none" w:sz="0" w:space="0" w:color="auto"/>
          </w:divBdr>
        </w:div>
        <w:div w:id="1349402739">
          <w:marLeft w:val="0"/>
          <w:marRight w:val="0"/>
          <w:marTop w:val="0"/>
          <w:marBottom w:val="0"/>
          <w:divBdr>
            <w:top w:val="none" w:sz="0" w:space="0" w:color="auto"/>
            <w:left w:val="none" w:sz="0" w:space="0" w:color="auto"/>
            <w:bottom w:val="none" w:sz="0" w:space="0" w:color="auto"/>
            <w:right w:val="none" w:sz="0" w:space="0" w:color="auto"/>
          </w:divBdr>
        </w:div>
        <w:div w:id="278295162">
          <w:marLeft w:val="0"/>
          <w:marRight w:val="0"/>
          <w:marTop w:val="0"/>
          <w:marBottom w:val="0"/>
          <w:divBdr>
            <w:top w:val="none" w:sz="0" w:space="0" w:color="auto"/>
            <w:left w:val="none" w:sz="0" w:space="0" w:color="auto"/>
            <w:bottom w:val="none" w:sz="0" w:space="0" w:color="auto"/>
            <w:right w:val="none" w:sz="0" w:space="0" w:color="auto"/>
          </w:divBdr>
        </w:div>
        <w:div w:id="1569264077">
          <w:marLeft w:val="0"/>
          <w:marRight w:val="0"/>
          <w:marTop w:val="0"/>
          <w:marBottom w:val="0"/>
          <w:divBdr>
            <w:top w:val="none" w:sz="0" w:space="0" w:color="auto"/>
            <w:left w:val="none" w:sz="0" w:space="0" w:color="auto"/>
            <w:bottom w:val="none" w:sz="0" w:space="0" w:color="auto"/>
            <w:right w:val="none" w:sz="0" w:space="0" w:color="auto"/>
          </w:divBdr>
        </w:div>
        <w:div w:id="1986161279">
          <w:marLeft w:val="0"/>
          <w:marRight w:val="0"/>
          <w:marTop w:val="0"/>
          <w:marBottom w:val="0"/>
          <w:divBdr>
            <w:top w:val="none" w:sz="0" w:space="0" w:color="auto"/>
            <w:left w:val="none" w:sz="0" w:space="0" w:color="auto"/>
            <w:bottom w:val="none" w:sz="0" w:space="0" w:color="auto"/>
            <w:right w:val="none" w:sz="0" w:space="0" w:color="auto"/>
          </w:divBdr>
        </w:div>
        <w:div w:id="919483005">
          <w:marLeft w:val="0"/>
          <w:marRight w:val="0"/>
          <w:marTop w:val="0"/>
          <w:marBottom w:val="0"/>
          <w:divBdr>
            <w:top w:val="none" w:sz="0" w:space="0" w:color="auto"/>
            <w:left w:val="none" w:sz="0" w:space="0" w:color="auto"/>
            <w:bottom w:val="none" w:sz="0" w:space="0" w:color="auto"/>
            <w:right w:val="none" w:sz="0" w:space="0" w:color="auto"/>
          </w:divBdr>
        </w:div>
        <w:div w:id="2108303219">
          <w:marLeft w:val="0"/>
          <w:marRight w:val="0"/>
          <w:marTop w:val="0"/>
          <w:marBottom w:val="0"/>
          <w:divBdr>
            <w:top w:val="none" w:sz="0" w:space="0" w:color="auto"/>
            <w:left w:val="none" w:sz="0" w:space="0" w:color="auto"/>
            <w:bottom w:val="none" w:sz="0" w:space="0" w:color="auto"/>
            <w:right w:val="none" w:sz="0" w:space="0" w:color="auto"/>
          </w:divBdr>
        </w:div>
        <w:div w:id="64185692">
          <w:marLeft w:val="0"/>
          <w:marRight w:val="0"/>
          <w:marTop w:val="0"/>
          <w:marBottom w:val="0"/>
          <w:divBdr>
            <w:top w:val="none" w:sz="0" w:space="0" w:color="auto"/>
            <w:left w:val="none" w:sz="0" w:space="0" w:color="auto"/>
            <w:bottom w:val="none" w:sz="0" w:space="0" w:color="auto"/>
            <w:right w:val="none" w:sz="0" w:space="0" w:color="auto"/>
          </w:divBdr>
        </w:div>
        <w:div w:id="810636177">
          <w:marLeft w:val="0"/>
          <w:marRight w:val="0"/>
          <w:marTop w:val="0"/>
          <w:marBottom w:val="0"/>
          <w:divBdr>
            <w:top w:val="none" w:sz="0" w:space="0" w:color="auto"/>
            <w:left w:val="none" w:sz="0" w:space="0" w:color="auto"/>
            <w:bottom w:val="none" w:sz="0" w:space="0" w:color="auto"/>
            <w:right w:val="none" w:sz="0" w:space="0" w:color="auto"/>
          </w:divBdr>
        </w:div>
        <w:div w:id="1870099346">
          <w:marLeft w:val="0"/>
          <w:marRight w:val="0"/>
          <w:marTop w:val="0"/>
          <w:marBottom w:val="0"/>
          <w:divBdr>
            <w:top w:val="none" w:sz="0" w:space="0" w:color="auto"/>
            <w:left w:val="none" w:sz="0" w:space="0" w:color="auto"/>
            <w:bottom w:val="none" w:sz="0" w:space="0" w:color="auto"/>
            <w:right w:val="none" w:sz="0" w:space="0" w:color="auto"/>
          </w:divBdr>
        </w:div>
        <w:div w:id="1572420457">
          <w:marLeft w:val="0"/>
          <w:marRight w:val="0"/>
          <w:marTop w:val="0"/>
          <w:marBottom w:val="0"/>
          <w:divBdr>
            <w:top w:val="none" w:sz="0" w:space="0" w:color="auto"/>
            <w:left w:val="none" w:sz="0" w:space="0" w:color="auto"/>
            <w:bottom w:val="none" w:sz="0" w:space="0" w:color="auto"/>
            <w:right w:val="none" w:sz="0" w:space="0" w:color="auto"/>
          </w:divBdr>
        </w:div>
        <w:div w:id="1448237484">
          <w:marLeft w:val="0"/>
          <w:marRight w:val="0"/>
          <w:marTop w:val="0"/>
          <w:marBottom w:val="0"/>
          <w:divBdr>
            <w:top w:val="none" w:sz="0" w:space="0" w:color="auto"/>
            <w:left w:val="none" w:sz="0" w:space="0" w:color="auto"/>
            <w:bottom w:val="none" w:sz="0" w:space="0" w:color="auto"/>
            <w:right w:val="none" w:sz="0" w:space="0" w:color="auto"/>
          </w:divBdr>
        </w:div>
        <w:div w:id="1148017650">
          <w:marLeft w:val="0"/>
          <w:marRight w:val="0"/>
          <w:marTop w:val="0"/>
          <w:marBottom w:val="0"/>
          <w:divBdr>
            <w:top w:val="none" w:sz="0" w:space="0" w:color="auto"/>
            <w:left w:val="none" w:sz="0" w:space="0" w:color="auto"/>
            <w:bottom w:val="none" w:sz="0" w:space="0" w:color="auto"/>
            <w:right w:val="none" w:sz="0" w:space="0" w:color="auto"/>
          </w:divBdr>
        </w:div>
        <w:div w:id="2076932833">
          <w:marLeft w:val="0"/>
          <w:marRight w:val="0"/>
          <w:marTop w:val="0"/>
          <w:marBottom w:val="0"/>
          <w:divBdr>
            <w:top w:val="none" w:sz="0" w:space="0" w:color="auto"/>
            <w:left w:val="none" w:sz="0" w:space="0" w:color="auto"/>
            <w:bottom w:val="none" w:sz="0" w:space="0" w:color="auto"/>
            <w:right w:val="none" w:sz="0" w:space="0" w:color="auto"/>
          </w:divBdr>
        </w:div>
        <w:div w:id="685640765">
          <w:marLeft w:val="0"/>
          <w:marRight w:val="0"/>
          <w:marTop w:val="0"/>
          <w:marBottom w:val="0"/>
          <w:divBdr>
            <w:top w:val="none" w:sz="0" w:space="0" w:color="auto"/>
            <w:left w:val="none" w:sz="0" w:space="0" w:color="auto"/>
            <w:bottom w:val="none" w:sz="0" w:space="0" w:color="auto"/>
            <w:right w:val="none" w:sz="0" w:space="0" w:color="auto"/>
          </w:divBdr>
        </w:div>
        <w:div w:id="2140685408">
          <w:marLeft w:val="0"/>
          <w:marRight w:val="0"/>
          <w:marTop w:val="0"/>
          <w:marBottom w:val="0"/>
          <w:divBdr>
            <w:top w:val="none" w:sz="0" w:space="0" w:color="auto"/>
            <w:left w:val="none" w:sz="0" w:space="0" w:color="auto"/>
            <w:bottom w:val="none" w:sz="0" w:space="0" w:color="auto"/>
            <w:right w:val="none" w:sz="0" w:space="0" w:color="auto"/>
          </w:divBdr>
        </w:div>
        <w:div w:id="796143035">
          <w:marLeft w:val="0"/>
          <w:marRight w:val="0"/>
          <w:marTop w:val="0"/>
          <w:marBottom w:val="0"/>
          <w:divBdr>
            <w:top w:val="none" w:sz="0" w:space="0" w:color="auto"/>
            <w:left w:val="none" w:sz="0" w:space="0" w:color="auto"/>
            <w:bottom w:val="none" w:sz="0" w:space="0" w:color="auto"/>
            <w:right w:val="none" w:sz="0" w:space="0" w:color="auto"/>
          </w:divBdr>
        </w:div>
        <w:div w:id="1942836627">
          <w:marLeft w:val="0"/>
          <w:marRight w:val="0"/>
          <w:marTop w:val="0"/>
          <w:marBottom w:val="0"/>
          <w:divBdr>
            <w:top w:val="none" w:sz="0" w:space="0" w:color="auto"/>
            <w:left w:val="none" w:sz="0" w:space="0" w:color="auto"/>
            <w:bottom w:val="none" w:sz="0" w:space="0" w:color="auto"/>
            <w:right w:val="none" w:sz="0" w:space="0" w:color="auto"/>
          </w:divBdr>
        </w:div>
        <w:div w:id="30108451">
          <w:marLeft w:val="0"/>
          <w:marRight w:val="0"/>
          <w:marTop w:val="0"/>
          <w:marBottom w:val="0"/>
          <w:divBdr>
            <w:top w:val="none" w:sz="0" w:space="0" w:color="auto"/>
            <w:left w:val="none" w:sz="0" w:space="0" w:color="auto"/>
            <w:bottom w:val="none" w:sz="0" w:space="0" w:color="auto"/>
            <w:right w:val="none" w:sz="0" w:space="0" w:color="auto"/>
          </w:divBdr>
        </w:div>
        <w:div w:id="1165125804">
          <w:marLeft w:val="0"/>
          <w:marRight w:val="0"/>
          <w:marTop w:val="0"/>
          <w:marBottom w:val="0"/>
          <w:divBdr>
            <w:top w:val="none" w:sz="0" w:space="0" w:color="auto"/>
            <w:left w:val="none" w:sz="0" w:space="0" w:color="auto"/>
            <w:bottom w:val="none" w:sz="0" w:space="0" w:color="auto"/>
            <w:right w:val="none" w:sz="0" w:space="0" w:color="auto"/>
          </w:divBdr>
        </w:div>
        <w:div w:id="1088042534">
          <w:marLeft w:val="0"/>
          <w:marRight w:val="0"/>
          <w:marTop w:val="0"/>
          <w:marBottom w:val="0"/>
          <w:divBdr>
            <w:top w:val="none" w:sz="0" w:space="0" w:color="auto"/>
            <w:left w:val="none" w:sz="0" w:space="0" w:color="auto"/>
            <w:bottom w:val="none" w:sz="0" w:space="0" w:color="auto"/>
            <w:right w:val="none" w:sz="0" w:space="0" w:color="auto"/>
          </w:divBdr>
        </w:div>
        <w:div w:id="1867719303">
          <w:marLeft w:val="0"/>
          <w:marRight w:val="0"/>
          <w:marTop w:val="0"/>
          <w:marBottom w:val="0"/>
          <w:divBdr>
            <w:top w:val="none" w:sz="0" w:space="0" w:color="auto"/>
            <w:left w:val="none" w:sz="0" w:space="0" w:color="auto"/>
            <w:bottom w:val="none" w:sz="0" w:space="0" w:color="auto"/>
            <w:right w:val="none" w:sz="0" w:space="0" w:color="auto"/>
          </w:divBdr>
        </w:div>
        <w:div w:id="726606284">
          <w:marLeft w:val="0"/>
          <w:marRight w:val="0"/>
          <w:marTop w:val="0"/>
          <w:marBottom w:val="0"/>
          <w:divBdr>
            <w:top w:val="none" w:sz="0" w:space="0" w:color="auto"/>
            <w:left w:val="none" w:sz="0" w:space="0" w:color="auto"/>
            <w:bottom w:val="none" w:sz="0" w:space="0" w:color="auto"/>
            <w:right w:val="none" w:sz="0" w:space="0" w:color="auto"/>
          </w:divBdr>
        </w:div>
        <w:div w:id="507913716">
          <w:marLeft w:val="0"/>
          <w:marRight w:val="0"/>
          <w:marTop w:val="0"/>
          <w:marBottom w:val="0"/>
          <w:divBdr>
            <w:top w:val="none" w:sz="0" w:space="0" w:color="auto"/>
            <w:left w:val="none" w:sz="0" w:space="0" w:color="auto"/>
            <w:bottom w:val="none" w:sz="0" w:space="0" w:color="auto"/>
            <w:right w:val="none" w:sz="0" w:space="0" w:color="auto"/>
          </w:divBdr>
        </w:div>
        <w:div w:id="668409084">
          <w:marLeft w:val="0"/>
          <w:marRight w:val="0"/>
          <w:marTop w:val="0"/>
          <w:marBottom w:val="0"/>
          <w:divBdr>
            <w:top w:val="none" w:sz="0" w:space="0" w:color="auto"/>
            <w:left w:val="none" w:sz="0" w:space="0" w:color="auto"/>
            <w:bottom w:val="none" w:sz="0" w:space="0" w:color="auto"/>
            <w:right w:val="none" w:sz="0" w:space="0" w:color="auto"/>
          </w:divBdr>
        </w:div>
        <w:div w:id="1833133274">
          <w:marLeft w:val="0"/>
          <w:marRight w:val="0"/>
          <w:marTop w:val="0"/>
          <w:marBottom w:val="0"/>
          <w:divBdr>
            <w:top w:val="none" w:sz="0" w:space="0" w:color="auto"/>
            <w:left w:val="none" w:sz="0" w:space="0" w:color="auto"/>
            <w:bottom w:val="none" w:sz="0" w:space="0" w:color="auto"/>
            <w:right w:val="none" w:sz="0" w:space="0" w:color="auto"/>
          </w:divBdr>
        </w:div>
        <w:div w:id="348458550">
          <w:marLeft w:val="0"/>
          <w:marRight w:val="0"/>
          <w:marTop w:val="0"/>
          <w:marBottom w:val="0"/>
          <w:divBdr>
            <w:top w:val="none" w:sz="0" w:space="0" w:color="auto"/>
            <w:left w:val="none" w:sz="0" w:space="0" w:color="auto"/>
            <w:bottom w:val="none" w:sz="0" w:space="0" w:color="auto"/>
            <w:right w:val="none" w:sz="0" w:space="0" w:color="auto"/>
          </w:divBdr>
        </w:div>
        <w:div w:id="1275094192">
          <w:marLeft w:val="0"/>
          <w:marRight w:val="0"/>
          <w:marTop w:val="0"/>
          <w:marBottom w:val="0"/>
          <w:divBdr>
            <w:top w:val="none" w:sz="0" w:space="0" w:color="auto"/>
            <w:left w:val="none" w:sz="0" w:space="0" w:color="auto"/>
            <w:bottom w:val="none" w:sz="0" w:space="0" w:color="auto"/>
            <w:right w:val="none" w:sz="0" w:space="0" w:color="auto"/>
          </w:divBdr>
        </w:div>
        <w:div w:id="1669796000">
          <w:marLeft w:val="0"/>
          <w:marRight w:val="0"/>
          <w:marTop w:val="0"/>
          <w:marBottom w:val="0"/>
          <w:divBdr>
            <w:top w:val="none" w:sz="0" w:space="0" w:color="auto"/>
            <w:left w:val="none" w:sz="0" w:space="0" w:color="auto"/>
            <w:bottom w:val="none" w:sz="0" w:space="0" w:color="auto"/>
            <w:right w:val="none" w:sz="0" w:space="0" w:color="auto"/>
          </w:divBdr>
        </w:div>
        <w:div w:id="1241258849">
          <w:marLeft w:val="0"/>
          <w:marRight w:val="0"/>
          <w:marTop w:val="0"/>
          <w:marBottom w:val="0"/>
          <w:divBdr>
            <w:top w:val="none" w:sz="0" w:space="0" w:color="auto"/>
            <w:left w:val="none" w:sz="0" w:space="0" w:color="auto"/>
            <w:bottom w:val="none" w:sz="0" w:space="0" w:color="auto"/>
            <w:right w:val="none" w:sz="0" w:space="0" w:color="auto"/>
          </w:divBdr>
        </w:div>
        <w:div w:id="1616642780">
          <w:marLeft w:val="0"/>
          <w:marRight w:val="0"/>
          <w:marTop w:val="0"/>
          <w:marBottom w:val="0"/>
          <w:divBdr>
            <w:top w:val="none" w:sz="0" w:space="0" w:color="auto"/>
            <w:left w:val="none" w:sz="0" w:space="0" w:color="auto"/>
            <w:bottom w:val="none" w:sz="0" w:space="0" w:color="auto"/>
            <w:right w:val="none" w:sz="0" w:space="0" w:color="auto"/>
          </w:divBdr>
        </w:div>
        <w:div w:id="956329319">
          <w:marLeft w:val="0"/>
          <w:marRight w:val="0"/>
          <w:marTop w:val="0"/>
          <w:marBottom w:val="0"/>
          <w:divBdr>
            <w:top w:val="none" w:sz="0" w:space="0" w:color="auto"/>
            <w:left w:val="none" w:sz="0" w:space="0" w:color="auto"/>
            <w:bottom w:val="none" w:sz="0" w:space="0" w:color="auto"/>
            <w:right w:val="none" w:sz="0" w:space="0" w:color="auto"/>
          </w:divBdr>
        </w:div>
        <w:div w:id="953092865">
          <w:marLeft w:val="0"/>
          <w:marRight w:val="0"/>
          <w:marTop w:val="0"/>
          <w:marBottom w:val="0"/>
          <w:divBdr>
            <w:top w:val="none" w:sz="0" w:space="0" w:color="auto"/>
            <w:left w:val="none" w:sz="0" w:space="0" w:color="auto"/>
            <w:bottom w:val="none" w:sz="0" w:space="0" w:color="auto"/>
            <w:right w:val="none" w:sz="0" w:space="0" w:color="auto"/>
          </w:divBdr>
        </w:div>
        <w:div w:id="618802606">
          <w:marLeft w:val="0"/>
          <w:marRight w:val="0"/>
          <w:marTop w:val="0"/>
          <w:marBottom w:val="0"/>
          <w:divBdr>
            <w:top w:val="none" w:sz="0" w:space="0" w:color="auto"/>
            <w:left w:val="none" w:sz="0" w:space="0" w:color="auto"/>
            <w:bottom w:val="none" w:sz="0" w:space="0" w:color="auto"/>
            <w:right w:val="none" w:sz="0" w:space="0" w:color="auto"/>
          </w:divBdr>
        </w:div>
        <w:div w:id="179392667">
          <w:marLeft w:val="0"/>
          <w:marRight w:val="0"/>
          <w:marTop w:val="0"/>
          <w:marBottom w:val="0"/>
          <w:divBdr>
            <w:top w:val="none" w:sz="0" w:space="0" w:color="auto"/>
            <w:left w:val="none" w:sz="0" w:space="0" w:color="auto"/>
            <w:bottom w:val="none" w:sz="0" w:space="0" w:color="auto"/>
            <w:right w:val="none" w:sz="0" w:space="0" w:color="auto"/>
          </w:divBdr>
        </w:div>
        <w:div w:id="2001423611">
          <w:marLeft w:val="0"/>
          <w:marRight w:val="0"/>
          <w:marTop w:val="0"/>
          <w:marBottom w:val="0"/>
          <w:divBdr>
            <w:top w:val="none" w:sz="0" w:space="0" w:color="auto"/>
            <w:left w:val="none" w:sz="0" w:space="0" w:color="auto"/>
            <w:bottom w:val="none" w:sz="0" w:space="0" w:color="auto"/>
            <w:right w:val="none" w:sz="0" w:space="0" w:color="auto"/>
          </w:divBdr>
        </w:div>
        <w:div w:id="1798065615">
          <w:marLeft w:val="0"/>
          <w:marRight w:val="0"/>
          <w:marTop w:val="0"/>
          <w:marBottom w:val="0"/>
          <w:divBdr>
            <w:top w:val="none" w:sz="0" w:space="0" w:color="auto"/>
            <w:left w:val="none" w:sz="0" w:space="0" w:color="auto"/>
            <w:bottom w:val="none" w:sz="0" w:space="0" w:color="auto"/>
            <w:right w:val="none" w:sz="0" w:space="0" w:color="auto"/>
          </w:divBdr>
        </w:div>
        <w:div w:id="506679089">
          <w:marLeft w:val="0"/>
          <w:marRight w:val="0"/>
          <w:marTop w:val="0"/>
          <w:marBottom w:val="0"/>
          <w:divBdr>
            <w:top w:val="none" w:sz="0" w:space="0" w:color="auto"/>
            <w:left w:val="none" w:sz="0" w:space="0" w:color="auto"/>
            <w:bottom w:val="none" w:sz="0" w:space="0" w:color="auto"/>
            <w:right w:val="none" w:sz="0" w:space="0" w:color="auto"/>
          </w:divBdr>
        </w:div>
        <w:div w:id="573659959">
          <w:marLeft w:val="0"/>
          <w:marRight w:val="0"/>
          <w:marTop w:val="0"/>
          <w:marBottom w:val="0"/>
          <w:divBdr>
            <w:top w:val="none" w:sz="0" w:space="0" w:color="auto"/>
            <w:left w:val="none" w:sz="0" w:space="0" w:color="auto"/>
            <w:bottom w:val="none" w:sz="0" w:space="0" w:color="auto"/>
            <w:right w:val="none" w:sz="0" w:space="0" w:color="auto"/>
          </w:divBdr>
        </w:div>
        <w:div w:id="1728725261">
          <w:marLeft w:val="0"/>
          <w:marRight w:val="0"/>
          <w:marTop w:val="0"/>
          <w:marBottom w:val="0"/>
          <w:divBdr>
            <w:top w:val="none" w:sz="0" w:space="0" w:color="auto"/>
            <w:left w:val="none" w:sz="0" w:space="0" w:color="auto"/>
            <w:bottom w:val="none" w:sz="0" w:space="0" w:color="auto"/>
            <w:right w:val="none" w:sz="0" w:space="0" w:color="auto"/>
          </w:divBdr>
        </w:div>
        <w:div w:id="617680282">
          <w:marLeft w:val="0"/>
          <w:marRight w:val="0"/>
          <w:marTop w:val="0"/>
          <w:marBottom w:val="0"/>
          <w:divBdr>
            <w:top w:val="none" w:sz="0" w:space="0" w:color="auto"/>
            <w:left w:val="none" w:sz="0" w:space="0" w:color="auto"/>
            <w:bottom w:val="none" w:sz="0" w:space="0" w:color="auto"/>
            <w:right w:val="none" w:sz="0" w:space="0" w:color="auto"/>
          </w:divBdr>
        </w:div>
        <w:div w:id="1382900376">
          <w:marLeft w:val="0"/>
          <w:marRight w:val="0"/>
          <w:marTop w:val="0"/>
          <w:marBottom w:val="0"/>
          <w:divBdr>
            <w:top w:val="none" w:sz="0" w:space="0" w:color="auto"/>
            <w:left w:val="none" w:sz="0" w:space="0" w:color="auto"/>
            <w:bottom w:val="none" w:sz="0" w:space="0" w:color="auto"/>
            <w:right w:val="none" w:sz="0" w:space="0" w:color="auto"/>
          </w:divBdr>
        </w:div>
        <w:div w:id="427625933">
          <w:marLeft w:val="0"/>
          <w:marRight w:val="0"/>
          <w:marTop w:val="0"/>
          <w:marBottom w:val="0"/>
          <w:divBdr>
            <w:top w:val="none" w:sz="0" w:space="0" w:color="auto"/>
            <w:left w:val="none" w:sz="0" w:space="0" w:color="auto"/>
            <w:bottom w:val="none" w:sz="0" w:space="0" w:color="auto"/>
            <w:right w:val="none" w:sz="0" w:space="0" w:color="auto"/>
          </w:divBdr>
        </w:div>
        <w:div w:id="1953979153">
          <w:marLeft w:val="0"/>
          <w:marRight w:val="0"/>
          <w:marTop w:val="0"/>
          <w:marBottom w:val="0"/>
          <w:divBdr>
            <w:top w:val="none" w:sz="0" w:space="0" w:color="auto"/>
            <w:left w:val="none" w:sz="0" w:space="0" w:color="auto"/>
            <w:bottom w:val="none" w:sz="0" w:space="0" w:color="auto"/>
            <w:right w:val="none" w:sz="0" w:space="0" w:color="auto"/>
          </w:divBdr>
        </w:div>
        <w:div w:id="1124234384">
          <w:marLeft w:val="0"/>
          <w:marRight w:val="0"/>
          <w:marTop w:val="0"/>
          <w:marBottom w:val="0"/>
          <w:divBdr>
            <w:top w:val="none" w:sz="0" w:space="0" w:color="auto"/>
            <w:left w:val="none" w:sz="0" w:space="0" w:color="auto"/>
            <w:bottom w:val="none" w:sz="0" w:space="0" w:color="auto"/>
            <w:right w:val="none" w:sz="0" w:space="0" w:color="auto"/>
          </w:divBdr>
        </w:div>
        <w:div w:id="1872381096">
          <w:marLeft w:val="0"/>
          <w:marRight w:val="0"/>
          <w:marTop w:val="0"/>
          <w:marBottom w:val="0"/>
          <w:divBdr>
            <w:top w:val="none" w:sz="0" w:space="0" w:color="auto"/>
            <w:left w:val="none" w:sz="0" w:space="0" w:color="auto"/>
            <w:bottom w:val="none" w:sz="0" w:space="0" w:color="auto"/>
            <w:right w:val="none" w:sz="0" w:space="0" w:color="auto"/>
          </w:divBdr>
        </w:div>
        <w:div w:id="26877788">
          <w:marLeft w:val="0"/>
          <w:marRight w:val="0"/>
          <w:marTop w:val="0"/>
          <w:marBottom w:val="0"/>
          <w:divBdr>
            <w:top w:val="none" w:sz="0" w:space="0" w:color="auto"/>
            <w:left w:val="none" w:sz="0" w:space="0" w:color="auto"/>
            <w:bottom w:val="none" w:sz="0" w:space="0" w:color="auto"/>
            <w:right w:val="none" w:sz="0" w:space="0" w:color="auto"/>
          </w:divBdr>
        </w:div>
        <w:div w:id="443620193">
          <w:marLeft w:val="0"/>
          <w:marRight w:val="0"/>
          <w:marTop w:val="0"/>
          <w:marBottom w:val="0"/>
          <w:divBdr>
            <w:top w:val="none" w:sz="0" w:space="0" w:color="auto"/>
            <w:left w:val="none" w:sz="0" w:space="0" w:color="auto"/>
            <w:bottom w:val="none" w:sz="0" w:space="0" w:color="auto"/>
            <w:right w:val="none" w:sz="0" w:space="0" w:color="auto"/>
          </w:divBdr>
        </w:div>
        <w:div w:id="1722441517">
          <w:marLeft w:val="0"/>
          <w:marRight w:val="0"/>
          <w:marTop w:val="0"/>
          <w:marBottom w:val="0"/>
          <w:divBdr>
            <w:top w:val="none" w:sz="0" w:space="0" w:color="auto"/>
            <w:left w:val="none" w:sz="0" w:space="0" w:color="auto"/>
            <w:bottom w:val="none" w:sz="0" w:space="0" w:color="auto"/>
            <w:right w:val="none" w:sz="0" w:space="0" w:color="auto"/>
          </w:divBdr>
        </w:div>
        <w:div w:id="1953129039">
          <w:marLeft w:val="0"/>
          <w:marRight w:val="0"/>
          <w:marTop w:val="0"/>
          <w:marBottom w:val="0"/>
          <w:divBdr>
            <w:top w:val="none" w:sz="0" w:space="0" w:color="auto"/>
            <w:left w:val="none" w:sz="0" w:space="0" w:color="auto"/>
            <w:bottom w:val="none" w:sz="0" w:space="0" w:color="auto"/>
            <w:right w:val="none" w:sz="0" w:space="0" w:color="auto"/>
          </w:divBdr>
        </w:div>
        <w:div w:id="458038498">
          <w:marLeft w:val="0"/>
          <w:marRight w:val="0"/>
          <w:marTop w:val="0"/>
          <w:marBottom w:val="0"/>
          <w:divBdr>
            <w:top w:val="none" w:sz="0" w:space="0" w:color="auto"/>
            <w:left w:val="none" w:sz="0" w:space="0" w:color="auto"/>
            <w:bottom w:val="none" w:sz="0" w:space="0" w:color="auto"/>
            <w:right w:val="none" w:sz="0" w:space="0" w:color="auto"/>
          </w:divBdr>
        </w:div>
        <w:div w:id="196814963">
          <w:marLeft w:val="0"/>
          <w:marRight w:val="0"/>
          <w:marTop w:val="0"/>
          <w:marBottom w:val="0"/>
          <w:divBdr>
            <w:top w:val="none" w:sz="0" w:space="0" w:color="auto"/>
            <w:left w:val="none" w:sz="0" w:space="0" w:color="auto"/>
            <w:bottom w:val="none" w:sz="0" w:space="0" w:color="auto"/>
            <w:right w:val="none" w:sz="0" w:space="0" w:color="auto"/>
          </w:divBdr>
        </w:div>
        <w:div w:id="1275289093">
          <w:marLeft w:val="0"/>
          <w:marRight w:val="0"/>
          <w:marTop w:val="0"/>
          <w:marBottom w:val="0"/>
          <w:divBdr>
            <w:top w:val="none" w:sz="0" w:space="0" w:color="auto"/>
            <w:left w:val="none" w:sz="0" w:space="0" w:color="auto"/>
            <w:bottom w:val="none" w:sz="0" w:space="0" w:color="auto"/>
            <w:right w:val="none" w:sz="0" w:space="0" w:color="auto"/>
          </w:divBdr>
        </w:div>
        <w:div w:id="431703630">
          <w:marLeft w:val="0"/>
          <w:marRight w:val="0"/>
          <w:marTop w:val="0"/>
          <w:marBottom w:val="0"/>
          <w:divBdr>
            <w:top w:val="none" w:sz="0" w:space="0" w:color="auto"/>
            <w:left w:val="none" w:sz="0" w:space="0" w:color="auto"/>
            <w:bottom w:val="none" w:sz="0" w:space="0" w:color="auto"/>
            <w:right w:val="none" w:sz="0" w:space="0" w:color="auto"/>
          </w:divBdr>
        </w:div>
        <w:div w:id="910238607">
          <w:marLeft w:val="0"/>
          <w:marRight w:val="0"/>
          <w:marTop w:val="0"/>
          <w:marBottom w:val="0"/>
          <w:divBdr>
            <w:top w:val="none" w:sz="0" w:space="0" w:color="auto"/>
            <w:left w:val="none" w:sz="0" w:space="0" w:color="auto"/>
            <w:bottom w:val="none" w:sz="0" w:space="0" w:color="auto"/>
            <w:right w:val="none" w:sz="0" w:space="0" w:color="auto"/>
          </w:divBdr>
        </w:div>
        <w:div w:id="810710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gnu.org/licenses/gpl.html"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761B6-224D-4EF6-8866-E3D73C4D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19</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HSSOE</Company>
  <LinksUpToDate>false</LinksUpToDate>
  <CharactersWithSpaces>18191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duongkt</dc:creator>
  <cp:lastModifiedBy>Minh</cp:lastModifiedBy>
  <cp:revision>9</cp:revision>
  <dcterms:created xsi:type="dcterms:W3CDTF">2014-01-20T18:50:00Z</dcterms:created>
  <dcterms:modified xsi:type="dcterms:W3CDTF">2014-01-27T06:11:00Z</dcterms:modified>
</cp:coreProperties>
</file>